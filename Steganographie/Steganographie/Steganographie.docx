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426" w:rsidRDefault="00DF2426">
      <w:pPr>
        <w:rPr>
          <w:ins w:id="0" w:author="hp" w:date="2025-05-26T11:40:00Z"/>
          <w:rFonts w:ascii="Times New Roman" w:hAnsi="Times New Roman" w:cs="Times New Roman"/>
          <w:b/>
          <w:sz w:val="32"/>
          <w:szCs w:val="32"/>
          <w:lang w:val="fr-FR"/>
        </w:rPr>
      </w:pPr>
    </w:p>
    <w:p w:rsidR="00DF2426" w:rsidRPr="00DF2426" w:rsidRDefault="00DF2426" w:rsidP="00DF2426">
      <w:pPr>
        <w:spacing w:line="240" w:lineRule="auto"/>
        <w:rPr>
          <w:ins w:id="1" w:author="hp" w:date="2025-05-26T11:40:00Z"/>
          <w:rPrChange w:id="2" w:author="hp" w:date="2025-05-26T11:40:00Z">
            <w:rPr>
              <w:ins w:id="3" w:author="hp" w:date="2025-05-26T11:40:00Z"/>
              <w:rFonts w:ascii="Times New Roman" w:hAnsi="Times New Roman" w:cs="Times New Roman"/>
              <w:b/>
              <w:sz w:val="32"/>
              <w:szCs w:val="32"/>
              <w:lang w:val="fr-FR"/>
            </w:rPr>
          </w:rPrChange>
        </w:rPr>
        <w:pPrChange w:id="4" w:author="hp" w:date="2025-05-26T11:40:00Z">
          <w:pPr/>
        </w:pPrChange>
      </w:pPr>
      <w:ins w:id="5" w:author="hp" w:date="2025-05-26T11:4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18F6300" wp14:editId="04D5D5A3">
                  <wp:simplePos x="0" y="0"/>
                  <wp:positionH relativeFrom="column">
                    <wp:posOffset>-457200</wp:posOffset>
                  </wp:positionH>
                  <wp:positionV relativeFrom="paragraph">
                    <wp:posOffset>-590550</wp:posOffset>
                  </wp:positionV>
                  <wp:extent cx="6686550" cy="9982200"/>
                  <wp:effectExtent l="38100" t="38100" r="38100" b="38100"/>
                  <wp:wrapNone/>
                  <wp:docPr id="28" name="Rectangle à coins arrondis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686550" cy="9982200"/>
                          </a:xfrm>
                          <a:prstGeom prst="roundRect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oundrect w14:anchorId="595D0A1C" id="Rectangle à coins arrondis 28" o:spid="_x0000_s1026" style="position:absolute;margin-left:-36pt;margin-top:-46.5pt;width:526.5pt;height:78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" filled="f" strokecolor="red" strokeweight="6pt">
                  <v:stroke joinstyle="miter"/>
                </v:round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A719181" wp14:editId="11E7B9B0">
                  <wp:simplePos x="0" y="0"/>
                  <wp:positionH relativeFrom="column">
                    <wp:posOffset>-133350</wp:posOffset>
                  </wp:positionH>
                  <wp:positionV relativeFrom="paragraph">
                    <wp:posOffset>-304800</wp:posOffset>
                  </wp:positionV>
                  <wp:extent cx="6019800" cy="9410700"/>
                  <wp:effectExtent l="38100" t="38100" r="38100" b="38100"/>
                  <wp:wrapNone/>
                  <wp:docPr id="27" name="Rectangle à coins arrondis 2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019800" cy="9410700"/>
                          </a:xfrm>
                          <a:prstGeom prst="roundRect">
                            <a:avLst/>
                          </a:prstGeom>
                          <a:noFill/>
                          <a:ln w="762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2BAAE434" id="Rectangle à coins arrondis 27" o:spid="_x0000_s1026" style="position:absolute;margin-left:-10.5pt;margin-top:-24pt;width:474pt;height:74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" filled="f" strokecolor="#70ad47 [3209]" strokeweight="6pt">
                  <v:stroke joinstyle="miter"/>
                </v:round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1CB54C8" wp14:editId="708026D7">
                  <wp:simplePos x="0" y="0"/>
                  <wp:positionH relativeFrom="column">
                    <wp:posOffset>1943100</wp:posOffset>
                  </wp:positionH>
                  <wp:positionV relativeFrom="paragraph">
                    <wp:posOffset>-190500</wp:posOffset>
                  </wp:positionV>
                  <wp:extent cx="1733550" cy="1524000"/>
                  <wp:effectExtent l="0" t="0" r="0" b="0"/>
                  <wp:wrapNone/>
                  <wp:docPr id="26" name="Zone de texte 2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733550" cy="152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2426" w:rsidRDefault="00DF2426" w:rsidP="00DF2426">
                              <w:r>
                                <w:rPr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1312038B" wp14:editId="351EB946">
                                    <wp:extent cx="1508760" cy="1444625"/>
                                    <wp:effectExtent l="0" t="0" r="0" b="3175"/>
                                    <wp:docPr id="25" name="Image 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08760" cy="1444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1CB54C8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6" o:spid="_x0000_s1026" type="#_x0000_t202" style="position:absolute;margin-left:153pt;margin-top:-15pt;width:136.5pt;height:1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" fillcolor="white [3201]" stroked="f" strokeweight=".5pt">
                  <v:textbox>
                    <w:txbxContent>
                      <w:p w:rsidR="00DF2426" w:rsidRDefault="00DF2426" w:rsidP="00DF2426">
                        <w:r>
                          <w:rPr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1312038B" wp14:editId="351EB946">
                              <wp:extent cx="1508760" cy="1444625"/>
                              <wp:effectExtent l="0" t="0" r="0" b="3175"/>
                              <wp:docPr id="25" name="Image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08760" cy="1444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7F5EEA0F" wp14:editId="77463E34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1428750</wp:posOffset>
                  </wp:positionV>
                  <wp:extent cx="4495800" cy="1485900"/>
                  <wp:effectExtent l="0" t="0" r="0" b="0"/>
                  <wp:wrapNone/>
                  <wp:docPr id="24" name="Zone de text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495800" cy="148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2426" w:rsidRPr="00DF2426" w:rsidRDefault="00DF2426" w:rsidP="00DF242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lang w:val="fr-FR"/>
                                  <w:rPrChange w:id="6" w:author="hp" w:date="2025-05-26T11:40:00Z">
                                    <w:rPr>
                                      <w:rFonts w:ascii="Times New Roman" w:hAnsi="Times New Roman" w:cs="Times New Roman"/>
                                      <w:b/>
                                      <w:sz w:val="36"/>
                                    </w:rPr>
                                  </w:rPrChange>
                                </w:rPr>
                              </w:pPr>
                              <w:r w:rsidRPr="00DF2426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lang w:val="fr-FR"/>
                                  <w:rPrChange w:id="7" w:author="hp" w:date="2025-05-26T11:40:00Z">
                                    <w:rPr>
                                      <w:rFonts w:ascii="Times New Roman" w:hAnsi="Times New Roman" w:cs="Times New Roman"/>
                                      <w:b/>
                                      <w:sz w:val="36"/>
                                    </w:rPr>
                                  </w:rPrChange>
                                </w:rPr>
                                <w:t>UNIVERSITE DU LAC TANGANYIKA</w:t>
                              </w:r>
                            </w:p>
                            <w:p w:rsidR="00DF2426" w:rsidRPr="00DF2426" w:rsidRDefault="00DF2426" w:rsidP="00DF242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lang w:val="fr-FR"/>
                                  <w:rPrChange w:id="8" w:author="hp" w:date="2025-05-26T11:40:00Z">
                                    <w:rPr>
                                      <w:rFonts w:ascii="Times New Roman" w:hAnsi="Times New Roman" w:cs="Times New Roman"/>
                                      <w:b/>
                                      <w:sz w:val="36"/>
                                    </w:rPr>
                                  </w:rPrChange>
                                </w:rPr>
                              </w:pPr>
                              <w:r w:rsidRPr="00DF2426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lang w:val="fr-FR"/>
                                  <w:rPrChange w:id="9" w:author="hp" w:date="2025-05-26T11:40:00Z">
                                    <w:rPr>
                                      <w:rFonts w:ascii="Times New Roman" w:hAnsi="Times New Roman" w:cs="Times New Roman"/>
                                      <w:b/>
                                      <w:sz w:val="36"/>
                                    </w:rPr>
                                  </w:rPrChange>
                                </w:rPr>
                                <w:t>FACULTE D’INFORMATIQUE</w:t>
                              </w:r>
                            </w:p>
                            <w:p w:rsidR="00DF2426" w:rsidRDefault="00DF2426" w:rsidP="00DF242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  <w:t>BAC II</w:t>
                              </w:r>
                              <w:ins w:id="10" w:author="hp" w:date="2025-05-26T11:42:00Z"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</w:rPr>
                                  <w:t>I</w:t>
                                </w:r>
                              </w:ins>
                            </w:p>
                            <w:p w:rsidR="00DF2426" w:rsidRDefault="00DF2426" w:rsidP="00DF242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  <w:t>A/A : 202</w:t>
                              </w:r>
                              <w:ins w:id="11" w:author="hp" w:date="2025-05-26T11:41:00Z"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</w:rPr>
                                  <w:t>4</w:t>
                                </w:r>
                              </w:ins>
                              <w:del w:id="12" w:author="hp" w:date="2025-05-26T11:41:00Z">
                                <w:r w:rsidDel="00DF2426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</w:rPr>
                                  <w:delText>3</w:delText>
                                </w:r>
                              </w:del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  <w:t>-202</w:t>
                              </w:r>
                              <w:ins w:id="13" w:author="hp" w:date="2025-05-26T11:41:00Z"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</w:rPr>
                                  <w:t>5</w:t>
                                </w:r>
                              </w:ins>
                              <w:del w:id="14" w:author="hp" w:date="2025-05-26T11:41:00Z">
                                <w:r w:rsidDel="00DF2426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</w:rPr>
                                  <w:delText>4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F5EEA0F" id="Zone de texte 24" o:spid="_x0000_s1027" type="#_x0000_t202" style="position:absolute;margin-left:46.5pt;margin-top:112.5pt;width:354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" fillcolor="white [3201]" stroked="f" strokeweight=".5pt">
                  <v:textbox>
                    <w:txbxContent>
                      <w:p w:rsidR="00DF2426" w:rsidRPr="00DF2426" w:rsidRDefault="00DF2426" w:rsidP="00DF2426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36"/>
                            <w:lang w:val="fr-FR"/>
                            <w:rPrChange w:id="15" w:author="hp" w:date="2025-05-26T11:40:00Z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rPrChange>
                          </w:rPr>
                        </w:pPr>
                        <w:r w:rsidRPr="00DF2426">
                          <w:rPr>
                            <w:rFonts w:ascii="Times New Roman" w:hAnsi="Times New Roman" w:cs="Times New Roman"/>
                            <w:b/>
                            <w:sz w:val="36"/>
                            <w:lang w:val="fr-FR"/>
                            <w:rPrChange w:id="16" w:author="hp" w:date="2025-05-26T11:40:00Z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rPrChange>
                          </w:rPr>
                          <w:t>UNIVERSITE DU LAC TANGANYIKA</w:t>
                        </w:r>
                      </w:p>
                      <w:p w:rsidR="00DF2426" w:rsidRPr="00DF2426" w:rsidRDefault="00DF2426" w:rsidP="00DF2426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36"/>
                            <w:lang w:val="fr-FR"/>
                            <w:rPrChange w:id="17" w:author="hp" w:date="2025-05-26T11:40:00Z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rPrChange>
                          </w:rPr>
                        </w:pPr>
                        <w:r w:rsidRPr="00DF2426">
                          <w:rPr>
                            <w:rFonts w:ascii="Times New Roman" w:hAnsi="Times New Roman" w:cs="Times New Roman"/>
                            <w:b/>
                            <w:sz w:val="36"/>
                            <w:lang w:val="fr-FR"/>
                            <w:rPrChange w:id="18" w:author="hp" w:date="2025-05-26T11:40:00Z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rPrChange>
                          </w:rPr>
                          <w:t>FACULTE D’INFORMATIQUE</w:t>
                        </w:r>
                      </w:p>
                      <w:p w:rsidR="00DF2426" w:rsidRDefault="00DF2426" w:rsidP="00DF2426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  <w:t>BAC II</w:t>
                        </w:r>
                        <w:ins w:id="19" w:author="hp" w:date="2025-05-26T11:42:00Z">
                          <w:r>
                            <w:rPr>
                              <w:rFonts w:ascii="Times New Roman" w:hAnsi="Times New Roman" w:cs="Times New Roman"/>
                              <w:b/>
                              <w:sz w:val="36"/>
                            </w:rPr>
                            <w:t>I</w:t>
                          </w:r>
                        </w:ins>
                      </w:p>
                      <w:p w:rsidR="00DF2426" w:rsidRDefault="00DF2426" w:rsidP="00DF2426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  <w:t>A/A : 202</w:t>
                        </w:r>
                        <w:ins w:id="20" w:author="hp" w:date="2025-05-26T11:41:00Z">
                          <w:r>
                            <w:rPr>
                              <w:rFonts w:ascii="Times New Roman" w:hAnsi="Times New Roman" w:cs="Times New Roman"/>
                              <w:b/>
                              <w:sz w:val="36"/>
                            </w:rPr>
                            <w:t>4</w:t>
                          </w:r>
                        </w:ins>
                        <w:del w:id="21" w:author="hp" w:date="2025-05-26T11:41:00Z">
                          <w:r w:rsidDel="00DF2426">
                            <w:rPr>
                              <w:rFonts w:ascii="Times New Roman" w:hAnsi="Times New Roman" w:cs="Times New Roman"/>
                              <w:b/>
                              <w:sz w:val="36"/>
                            </w:rPr>
                            <w:delText>3</w:delText>
                          </w:r>
                        </w:del>
                        <w:r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  <w:t>-202</w:t>
                        </w:r>
                        <w:ins w:id="22" w:author="hp" w:date="2025-05-26T11:41:00Z">
                          <w:r>
                            <w:rPr>
                              <w:rFonts w:ascii="Times New Roman" w:hAnsi="Times New Roman" w:cs="Times New Roman"/>
                              <w:b/>
                              <w:sz w:val="36"/>
                            </w:rPr>
                            <w:t>5</w:t>
                          </w:r>
                        </w:ins>
                        <w:del w:id="23" w:author="hp" w:date="2025-05-26T11:41:00Z">
                          <w:r w:rsidDel="00DF2426">
                            <w:rPr>
                              <w:rFonts w:ascii="Times New Roman" w:hAnsi="Times New Roman" w:cs="Times New Roman"/>
                              <w:b/>
                              <w:sz w:val="36"/>
                            </w:rPr>
                            <w:delText>4</w:delText>
                          </w:r>
                        </w:del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CCD3B5D" wp14:editId="486B3CF8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3333750</wp:posOffset>
                  </wp:positionV>
                  <wp:extent cx="5353050" cy="2133600"/>
                  <wp:effectExtent l="0" t="0" r="0" b="0"/>
                  <wp:wrapNone/>
                  <wp:docPr id="23" name="Cadr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353050" cy="2133600"/>
                          </a:xfrm>
                          <a:prstGeom prst="frame">
                            <a:avLst/>
                          </a:prstGeom>
                          <a:gradFill>
                            <a:gsLst>
                              <a:gs pos="0">
                                <a:srgbClr val="92D050"/>
                              </a:gs>
                              <a:gs pos="51000">
                                <a:schemeClr val="bg1"/>
                              </a:gs>
                              <a:gs pos="100000">
                                <a:srgbClr val="FE0E0E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E37B378" id="Cadre 23" o:spid="_x0000_s1026" style="position:absolute;margin-left:16.5pt;margin-top:262.5pt;width:421.5pt;height:16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353050,213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" path="m,l5353050,r,2133600l,2133600,,xm266700,266700r,1600200l5086350,1866900r,-1600200l266700,266700xe" fillcolor="#92d050" stroked="f" strokeweight="1pt">
                  <v:fill color2="#fe0e0e" colors="0 #92d050;33423f white;1 #fe0e0e" focus="100%" type="gradient">
                    <o:fill v:ext="view" type="gradientUnscaled"/>
                  </v:fill>
                  <v:stroke joinstyle="miter"/>
                  <v:path arrowok="t" o:connecttype="custom" o:connectlocs="0,0;5353050,0;5353050,2133600;0,2133600;0,0;266700,266700;266700,1866900;5086350,1866900;5086350,266700;266700,266700" o:connectangles="0,0,0,0,0,0,0,0,0,0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50EDC4C" wp14:editId="36262029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3981450</wp:posOffset>
                  </wp:positionV>
                  <wp:extent cx="4552950" cy="876300"/>
                  <wp:effectExtent l="0" t="0" r="0" b="0"/>
                  <wp:wrapNone/>
                  <wp:docPr id="22" name="Zone de text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552950" cy="876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2426" w:rsidRPr="00DF2426" w:rsidRDefault="00DF2426" w:rsidP="00DF242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40"/>
                                  <w:lang w:val="fr-FR"/>
                                  <w:rPrChange w:id="24" w:author="hp" w:date="2025-05-26T11:40:00Z">
                                    <w:rPr>
                                      <w:rFonts w:ascii="Times New Roman" w:hAnsi="Times New Roman" w:cs="Times New Roman"/>
                                      <w:b/>
                                      <w:sz w:val="40"/>
                                    </w:rPr>
                                  </w:rPrChange>
                                </w:rPr>
                              </w:pPr>
                              <w:del w:id="25" w:author="hp" w:date="2025-05-26T11:43:00Z">
                                <w:r w:rsidRPr="00DF2426" w:rsidDel="006466E7"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lang w:val="fr-FR"/>
                                    <w:rPrChange w:id="26" w:author="hp" w:date="2025-05-26T11:40:00Z">
                                      <w:rPr>
                                        <w:rFonts w:ascii="Times New Roman" w:hAnsi="Times New Roman" w:cs="Times New Roman"/>
                                        <w:b/>
                                        <w:sz w:val="40"/>
                                      </w:rPr>
                                    </w:rPrChange>
                                  </w:rPr>
                                  <w:delText>PROJET </w:delText>
                                </w:r>
                              </w:del>
                              <w:ins w:id="27" w:author="hp" w:date="2025-05-26T11:43:00Z">
                                <w:r w:rsidR="006466E7"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lang w:val="fr-FR"/>
                                  </w:rPr>
                                  <w:t>SUJ</w:t>
                                </w:r>
                                <w:r w:rsidR="006466E7" w:rsidRPr="00DF2426"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lang w:val="fr-FR"/>
                                    <w:rPrChange w:id="28" w:author="hp" w:date="2025-05-26T11:40:00Z">
                                      <w:rPr>
                                        <w:rFonts w:ascii="Times New Roman" w:hAnsi="Times New Roman" w:cs="Times New Roman"/>
                                        <w:b/>
                                        <w:sz w:val="40"/>
                                      </w:rPr>
                                    </w:rPrChange>
                                  </w:rPr>
                                  <w:t>ET </w:t>
                                </w:r>
                              </w:ins>
                              <w:r w:rsidRPr="00DF2426">
                                <w:rPr>
                                  <w:rFonts w:ascii="Times New Roman" w:hAnsi="Times New Roman" w:cs="Times New Roman"/>
                                  <w:b/>
                                  <w:sz w:val="40"/>
                                  <w:lang w:val="fr-FR"/>
                                  <w:rPrChange w:id="29" w:author="hp" w:date="2025-05-26T11:40:00Z">
                                    <w:rPr>
                                      <w:rFonts w:ascii="Times New Roman" w:hAnsi="Times New Roman" w:cs="Times New Roman"/>
                                      <w:b/>
                                      <w:sz w:val="40"/>
                                    </w:rPr>
                                  </w:rPrChange>
                                </w:rPr>
                                <w:t xml:space="preserve">: </w:t>
                              </w:r>
                              <w:del w:id="30" w:author="hp" w:date="2025-05-26T11:40:00Z">
                                <w:r w:rsidRPr="00DF2426" w:rsidDel="00DF2426"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lang w:val="fr-FR"/>
                                    <w:rPrChange w:id="31" w:author="hp" w:date="2025-05-26T11:40:00Z">
                                      <w:rPr>
                                        <w:rFonts w:ascii="Times New Roman" w:hAnsi="Times New Roman" w:cs="Times New Roman"/>
                                        <w:b/>
                                        <w:sz w:val="40"/>
                                      </w:rPr>
                                    </w:rPrChange>
                                  </w:rPr>
                                  <w:delText>LOGICIEL DE GESTION DES ACTIVITES D’UN COLLEGE</w:delText>
                                </w:r>
                              </w:del>
                              <w:ins w:id="32" w:author="hp" w:date="2025-05-26T11:40:00Z"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lang w:val="fr-FR"/>
                                  </w:rPr>
                                  <w:t>STEGANOGRAPHIE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50EDC4C" id="Zone de texte 22" o:spid="_x0000_s1028" type="#_x0000_t202" style="position:absolute;margin-left:48pt;margin-top:313.5pt;width:358.5pt;height:6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" fillcolor="white [3201]" stroked="f" strokeweight=".5pt">
                  <v:textbox>
                    <w:txbxContent>
                      <w:p w:rsidR="00DF2426" w:rsidRPr="00DF2426" w:rsidRDefault="00DF2426" w:rsidP="00DF242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40"/>
                            <w:lang w:val="fr-FR"/>
                            <w:rPrChange w:id="33" w:author="hp" w:date="2025-05-26T11:40:00Z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rPrChange>
                          </w:rPr>
                        </w:pPr>
                        <w:del w:id="34" w:author="hp" w:date="2025-05-26T11:43:00Z">
                          <w:r w:rsidRPr="00DF2426" w:rsidDel="006466E7">
                            <w:rPr>
                              <w:rFonts w:ascii="Times New Roman" w:hAnsi="Times New Roman" w:cs="Times New Roman"/>
                              <w:b/>
                              <w:sz w:val="40"/>
                              <w:lang w:val="fr-FR"/>
                              <w:rPrChange w:id="35" w:author="hp" w:date="2025-05-26T11:40:00Z">
                                <w:rPr>
                                  <w:rFonts w:ascii="Times New Roman" w:hAnsi="Times New Roman" w:cs="Times New Roman"/>
                                  <w:b/>
                                  <w:sz w:val="40"/>
                                </w:rPr>
                              </w:rPrChange>
                            </w:rPr>
                            <w:delText>PROJET </w:delText>
                          </w:r>
                        </w:del>
                        <w:ins w:id="36" w:author="hp" w:date="2025-05-26T11:43:00Z">
                          <w:r w:rsidR="006466E7">
                            <w:rPr>
                              <w:rFonts w:ascii="Times New Roman" w:hAnsi="Times New Roman" w:cs="Times New Roman"/>
                              <w:b/>
                              <w:sz w:val="40"/>
                              <w:lang w:val="fr-FR"/>
                            </w:rPr>
                            <w:t>SUJ</w:t>
                          </w:r>
                          <w:r w:rsidR="006466E7" w:rsidRPr="00DF2426">
                            <w:rPr>
                              <w:rFonts w:ascii="Times New Roman" w:hAnsi="Times New Roman" w:cs="Times New Roman"/>
                              <w:b/>
                              <w:sz w:val="40"/>
                              <w:lang w:val="fr-FR"/>
                              <w:rPrChange w:id="37" w:author="hp" w:date="2025-05-26T11:40:00Z">
                                <w:rPr>
                                  <w:rFonts w:ascii="Times New Roman" w:hAnsi="Times New Roman" w:cs="Times New Roman"/>
                                  <w:b/>
                                  <w:sz w:val="40"/>
                                </w:rPr>
                              </w:rPrChange>
                            </w:rPr>
                            <w:t>ET </w:t>
                          </w:r>
                        </w:ins>
                        <w:r w:rsidRPr="00DF2426">
                          <w:rPr>
                            <w:rFonts w:ascii="Times New Roman" w:hAnsi="Times New Roman" w:cs="Times New Roman"/>
                            <w:b/>
                            <w:sz w:val="40"/>
                            <w:lang w:val="fr-FR"/>
                            <w:rPrChange w:id="38" w:author="hp" w:date="2025-05-26T11:40:00Z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rPrChange>
                          </w:rPr>
                          <w:t xml:space="preserve">: </w:t>
                        </w:r>
                        <w:del w:id="39" w:author="hp" w:date="2025-05-26T11:40:00Z">
                          <w:r w:rsidRPr="00DF2426" w:rsidDel="00DF2426">
                            <w:rPr>
                              <w:rFonts w:ascii="Times New Roman" w:hAnsi="Times New Roman" w:cs="Times New Roman"/>
                              <w:b/>
                              <w:sz w:val="40"/>
                              <w:lang w:val="fr-FR"/>
                              <w:rPrChange w:id="40" w:author="hp" w:date="2025-05-26T11:40:00Z">
                                <w:rPr>
                                  <w:rFonts w:ascii="Times New Roman" w:hAnsi="Times New Roman" w:cs="Times New Roman"/>
                                  <w:b/>
                                  <w:sz w:val="40"/>
                                </w:rPr>
                              </w:rPrChange>
                            </w:rPr>
                            <w:delText>LOGICIEL DE GESTION DES ACTIVITES D’UN COLLEGE</w:delText>
                          </w:r>
                        </w:del>
                        <w:ins w:id="41" w:author="hp" w:date="2025-05-26T11:40:00Z">
                          <w:r>
                            <w:rPr>
                              <w:rFonts w:ascii="Times New Roman" w:hAnsi="Times New Roman" w:cs="Times New Roman"/>
                              <w:b/>
                              <w:sz w:val="40"/>
                              <w:lang w:val="fr-FR"/>
                            </w:rPr>
                            <w:t>STEGANOGRAPHIE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6FAC827C" wp14:editId="4816B4B9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6743700</wp:posOffset>
                  </wp:positionV>
                  <wp:extent cx="2438400" cy="876300"/>
                  <wp:effectExtent l="0" t="0" r="0" b="0"/>
                  <wp:wrapNone/>
                  <wp:docPr id="16" name="Zone de text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38400" cy="876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2426" w:rsidRPr="00DF2426" w:rsidDel="00DF2426" w:rsidRDefault="00DF2426" w:rsidP="00DF2426">
                              <w:pPr>
                                <w:jc w:val="center"/>
                                <w:rPr>
                                  <w:del w:id="42" w:author="hp" w:date="2025-05-26T11:41:00Z"/>
                                  <w:rFonts w:ascii="Times New Roman" w:hAnsi="Times New Roman" w:cs="Times New Roman"/>
                                  <w:b/>
                                  <w:lang w:val="fr-FR"/>
                                  <w:rPrChange w:id="43" w:author="hp" w:date="2025-05-26T11:40:00Z">
                                    <w:rPr>
                                      <w:del w:id="44" w:author="hp" w:date="2025-05-26T11:41:00Z"/>
                                      <w:rFonts w:ascii="Times New Roman" w:hAnsi="Times New Roman" w:cs="Times New Roman"/>
                                      <w:b/>
                                    </w:rPr>
                                  </w:rPrChange>
                                </w:rPr>
                              </w:pPr>
                              <w:r w:rsidRPr="00DF2426">
                                <w:rPr>
                                  <w:rFonts w:ascii="Times New Roman" w:hAnsi="Times New Roman" w:cs="Times New Roman"/>
                                  <w:b/>
                                  <w:lang w:val="fr-FR"/>
                                  <w:rPrChange w:id="45" w:author="hp" w:date="2025-05-26T11:40:00Z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rPrChange>
                                </w:rPr>
                                <w:t xml:space="preserve">COURS : </w:t>
                              </w:r>
                              <w:del w:id="46" w:author="hp" w:date="2025-05-26T11:41:00Z">
                                <w:r w:rsidRPr="00DF2426" w:rsidDel="00DF2426">
                                  <w:rPr>
                                    <w:rFonts w:ascii="Times New Roman" w:hAnsi="Times New Roman" w:cs="Times New Roman"/>
                                    <w:b/>
                                    <w:lang w:val="fr-FR"/>
                                    <w:rPrChange w:id="47" w:author="hp" w:date="2025-05-26T11:40:00Z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</w:rPrChange>
                                  </w:rPr>
                                  <w:delText>GESTION DES PROJETS LOGICIELS</w:delText>
                                </w:r>
                              </w:del>
                              <w:ins w:id="48" w:author="hp" w:date="2025-05-26T11:41:00Z"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lang w:val="fr-FR"/>
                                  </w:rPr>
                                  <w:t>SECURITE INFORMATIQUE</w:t>
                                </w:r>
                              </w:ins>
                            </w:p>
                            <w:p w:rsidR="00DF2426" w:rsidRPr="00DF2426" w:rsidRDefault="00DF2426" w:rsidP="00DF242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lang w:val="fr-FR"/>
                                  <w:rPrChange w:id="49" w:author="hp" w:date="2025-05-26T11:40:00Z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rPrChange>
                                </w:rPr>
                                <w:pPrChange w:id="50" w:author="hp" w:date="2025-05-26T11:41:00Z">
                                  <w:pPr/>
                                </w:pPrChange>
                              </w:pPr>
                              <w:del w:id="51" w:author="hp" w:date="2025-05-26T11:41:00Z">
                                <w:r w:rsidRPr="00DF2426" w:rsidDel="00DF2426">
                                  <w:rPr>
                                    <w:rFonts w:ascii="Times New Roman" w:hAnsi="Times New Roman" w:cs="Times New Roman"/>
                                    <w:b/>
                                    <w:lang w:val="fr-FR"/>
                                    <w:rPrChange w:id="52" w:author="hp" w:date="2025-05-26T11:40:00Z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</w:rPrChange>
                                  </w:rPr>
                                  <w:delText>PROF : GAKUBA Joelle-Fidès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FAC827C" id="Zone de texte 16" o:spid="_x0000_s1029" type="#_x0000_t202" style="position:absolute;margin-left:21pt;margin-top:531pt;width:192pt;height:6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" fillcolor="white [3201]" stroked="f" strokeweight=".5pt">
                  <v:textbox>
                    <w:txbxContent>
                      <w:p w:rsidR="00DF2426" w:rsidRPr="00DF2426" w:rsidDel="00DF2426" w:rsidRDefault="00DF2426" w:rsidP="00DF2426">
                        <w:pPr>
                          <w:jc w:val="center"/>
                          <w:rPr>
                            <w:del w:id="53" w:author="hp" w:date="2025-05-26T11:41:00Z"/>
                            <w:rFonts w:ascii="Times New Roman" w:hAnsi="Times New Roman" w:cs="Times New Roman"/>
                            <w:b/>
                            <w:lang w:val="fr-FR"/>
                            <w:rPrChange w:id="54" w:author="hp" w:date="2025-05-26T11:40:00Z">
                              <w:rPr>
                                <w:del w:id="55" w:author="hp" w:date="2025-05-26T11:41:00Z"/>
                                <w:rFonts w:ascii="Times New Roman" w:hAnsi="Times New Roman" w:cs="Times New Roman"/>
                                <w:b/>
                              </w:rPr>
                            </w:rPrChange>
                          </w:rPr>
                        </w:pPr>
                        <w:r w:rsidRPr="00DF2426">
                          <w:rPr>
                            <w:rFonts w:ascii="Times New Roman" w:hAnsi="Times New Roman" w:cs="Times New Roman"/>
                            <w:b/>
                            <w:lang w:val="fr-FR"/>
                            <w:rPrChange w:id="56" w:author="hp" w:date="2025-05-26T11:40:00Z">
                              <w:rPr>
                                <w:rFonts w:ascii="Times New Roman" w:hAnsi="Times New Roman" w:cs="Times New Roman"/>
                                <w:b/>
                              </w:rPr>
                            </w:rPrChange>
                          </w:rPr>
                          <w:t xml:space="preserve">COURS : </w:t>
                        </w:r>
                        <w:del w:id="57" w:author="hp" w:date="2025-05-26T11:41:00Z">
                          <w:r w:rsidRPr="00DF2426" w:rsidDel="00DF2426">
                            <w:rPr>
                              <w:rFonts w:ascii="Times New Roman" w:hAnsi="Times New Roman" w:cs="Times New Roman"/>
                              <w:b/>
                              <w:lang w:val="fr-FR"/>
                              <w:rPrChange w:id="58" w:author="hp" w:date="2025-05-26T11:40:00Z">
                                <w:rPr>
                                  <w:rFonts w:ascii="Times New Roman" w:hAnsi="Times New Roman" w:cs="Times New Roman"/>
                                  <w:b/>
                                </w:rPr>
                              </w:rPrChange>
                            </w:rPr>
                            <w:delText>GESTION DES PROJETS LOGICIELS</w:delText>
                          </w:r>
                        </w:del>
                        <w:ins w:id="59" w:author="hp" w:date="2025-05-26T11:41:00Z">
                          <w:r>
                            <w:rPr>
                              <w:rFonts w:ascii="Times New Roman" w:hAnsi="Times New Roman" w:cs="Times New Roman"/>
                              <w:b/>
                              <w:lang w:val="fr-FR"/>
                            </w:rPr>
                            <w:t>SECURITE INFORMATIQUE</w:t>
                          </w:r>
                        </w:ins>
                      </w:p>
                      <w:p w:rsidR="00DF2426" w:rsidRPr="00DF2426" w:rsidRDefault="00DF2426" w:rsidP="00DF242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lang w:val="fr-FR"/>
                            <w:rPrChange w:id="60" w:author="hp" w:date="2025-05-26T11:40:00Z">
                              <w:rPr>
                                <w:rFonts w:ascii="Times New Roman" w:hAnsi="Times New Roman" w:cs="Times New Roman"/>
                                <w:b/>
                              </w:rPr>
                            </w:rPrChange>
                          </w:rPr>
                          <w:pPrChange w:id="61" w:author="hp" w:date="2025-05-26T11:41:00Z">
                            <w:pPr/>
                          </w:pPrChange>
                        </w:pPr>
                        <w:del w:id="62" w:author="hp" w:date="2025-05-26T11:41:00Z">
                          <w:r w:rsidRPr="00DF2426" w:rsidDel="00DF2426">
                            <w:rPr>
                              <w:rFonts w:ascii="Times New Roman" w:hAnsi="Times New Roman" w:cs="Times New Roman"/>
                              <w:b/>
                              <w:lang w:val="fr-FR"/>
                              <w:rPrChange w:id="63" w:author="hp" w:date="2025-05-26T11:40:00Z">
                                <w:rPr>
                                  <w:rFonts w:ascii="Times New Roman" w:hAnsi="Times New Roman" w:cs="Times New Roman"/>
                                  <w:b/>
                                </w:rPr>
                              </w:rPrChange>
                            </w:rPr>
                            <w:delText>PROF : GAKUBA Joelle-Fidès</w:delText>
                          </w:r>
                        </w:del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2A2009C8" wp14:editId="2A23F8B4">
                  <wp:simplePos x="0" y="0"/>
                  <wp:positionH relativeFrom="column">
                    <wp:posOffset>4603750</wp:posOffset>
                  </wp:positionH>
                  <wp:positionV relativeFrom="paragraph">
                    <wp:posOffset>8409940</wp:posOffset>
                  </wp:positionV>
                  <wp:extent cx="913765" cy="276225"/>
                  <wp:effectExtent l="0" t="0" r="635" b="9525"/>
                  <wp:wrapNone/>
                  <wp:docPr id="5" name="Zone de text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376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2426" w:rsidRDefault="00DF2426" w:rsidP="00DF2426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GROUPE </w:t>
                              </w:r>
                              <w:ins w:id="64" w:author="hp" w:date="2025-05-26T11:42:00Z"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7</w:t>
                                </w:r>
                              </w:ins>
                              <w:del w:id="65" w:author="hp" w:date="2025-05-26T11:42:00Z">
                                <w:r w:rsidDel="00DF2426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delText>1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A2009C8" id="Zone de texte 5" o:spid="_x0000_s1030" type="#_x0000_t202" style="position:absolute;margin-left:362.5pt;margin-top:662.2pt;width:71.9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" fillcolor="white [3201]" stroked="f" strokeweight=".5pt">
                  <v:textbox>
                    <w:txbxContent>
                      <w:p w:rsidR="00DF2426" w:rsidRDefault="00DF2426" w:rsidP="00DF2426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GROUPE </w:t>
                        </w:r>
                        <w:ins w:id="66" w:author="hp" w:date="2025-05-26T11:42:00Z">
                          <w:r>
                            <w:rPr>
                              <w:rFonts w:ascii="Times New Roman" w:hAnsi="Times New Roman" w:cs="Times New Roman"/>
                              <w:b/>
                            </w:rPr>
                            <w:t>7</w:t>
                          </w:r>
                        </w:ins>
                        <w:del w:id="67" w:author="hp" w:date="2025-05-26T11:42:00Z">
                          <w:r w:rsidDel="00DF2426">
                            <w:rPr>
                              <w:rFonts w:ascii="Times New Roman" w:hAnsi="Times New Roman" w:cs="Times New Roman"/>
                              <w:b/>
                            </w:rPr>
                            <w:delText>1</w:delText>
                          </w:r>
                        </w:del>
                      </w:p>
                    </w:txbxContent>
                  </v:textbox>
                </v:shape>
              </w:pict>
            </mc:Fallback>
          </mc:AlternateContent>
        </w:r>
        <w:r>
          <w:br w:type="page"/>
        </w:r>
      </w:ins>
    </w:p>
    <w:p w:rsidR="00BF03ED" w:rsidRPr="00DF2426" w:rsidRDefault="00BF03ED">
      <w:pPr>
        <w:rPr>
          <w:rFonts w:ascii="Times New Roman" w:hAnsi="Times New Roman" w:cs="Times New Roman"/>
          <w:b/>
          <w:sz w:val="32"/>
          <w:szCs w:val="32"/>
          <w:lang w:val="fr-FR"/>
          <w:rPrChange w:id="68" w:author="hp" w:date="2025-05-26T11:36:00Z">
            <w:rPr>
              <w:b/>
              <w:sz w:val="32"/>
              <w:szCs w:val="32"/>
              <w:lang w:val="fr-FR"/>
            </w:rPr>
          </w:rPrChange>
        </w:rPr>
      </w:pPr>
      <w:r w:rsidRPr="00DF2426">
        <w:rPr>
          <w:rFonts w:ascii="Times New Roman" w:hAnsi="Times New Roman" w:cs="Times New Roman"/>
          <w:b/>
          <w:sz w:val="32"/>
          <w:szCs w:val="32"/>
          <w:lang w:val="fr-FR"/>
          <w:rPrChange w:id="69" w:author="hp" w:date="2025-05-26T11:36:00Z">
            <w:rPr>
              <w:b/>
              <w:sz w:val="32"/>
              <w:szCs w:val="32"/>
              <w:lang w:val="fr-FR"/>
            </w:rPr>
          </w:rPrChange>
        </w:rPr>
        <w:lastRenderedPageBreak/>
        <w:t xml:space="preserve">Listes des membres du </w:t>
      </w:r>
      <w:r w:rsidR="004F4D78" w:rsidRPr="00DF2426">
        <w:rPr>
          <w:rFonts w:ascii="Times New Roman" w:hAnsi="Times New Roman" w:cs="Times New Roman"/>
          <w:b/>
          <w:sz w:val="32"/>
          <w:szCs w:val="32"/>
          <w:lang w:val="fr-FR"/>
          <w:rPrChange w:id="70" w:author="hp" w:date="2025-05-26T11:36:00Z">
            <w:rPr>
              <w:b/>
              <w:sz w:val="32"/>
              <w:szCs w:val="32"/>
              <w:lang w:val="fr-FR"/>
            </w:rPr>
          </w:rPrChange>
        </w:rPr>
        <w:t>groupe :</w:t>
      </w:r>
    </w:p>
    <w:p w:rsidR="00BF03ED" w:rsidRPr="00DF2426" w:rsidRDefault="00BF03ED">
      <w:pPr>
        <w:rPr>
          <w:rFonts w:ascii="Times New Roman" w:hAnsi="Times New Roman" w:cs="Times New Roman"/>
          <w:sz w:val="32"/>
          <w:szCs w:val="32"/>
          <w:lang w:val="fr-FR"/>
          <w:rPrChange w:id="71" w:author="hp" w:date="2025-05-26T11:36:00Z">
            <w:rPr>
              <w:sz w:val="32"/>
              <w:szCs w:val="32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32"/>
          <w:szCs w:val="32"/>
          <w:lang w:val="fr-FR"/>
          <w:rPrChange w:id="72" w:author="hp" w:date="2025-05-26T11:36:00Z">
            <w:rPr>
              <w:sz w:val="32"/>
              <w:szCs w:val="32"/>
              <w:lang w:val="fr-FR"/>
            </w:rPr>
          </w:rPrChange>
        </w:rPr>
        <w:tab/>
        <w:t>1.KANTORE Jean Gildas(</w:t>
      </w:r>
      <w:proofErr w:type="spellStart"/>
      <w:r w:rsidRPr="00DF2426">
        <w:rPr>
          <w:rFonts w:ascii="Times New Roman" w:hAnsi="Times New Roman" w:cs="Times New Roman"/>
          <w:sz w:val="32"/>
          <w:szCs w:val="32"/>
          <w:lang w:val="fr-FR"/>
          <w:rPrChange w:id="73" w:author="hp" w:date="2025-05-26T11:36:00Z">
            <w:rPr>
              <w:sz w:val="32"/>
              <w:szCs w:val="32"/>
              <w:lang w:val="fr-FR"/>
            </w:rPr>
          </w:rPrChange>
        </w:rPr>
        <w:t>Venera</w:t>
      </w:r>
      <w:proofErr w:type="spellEnd"/>
      <w:r w:rsidRPr="00DF2426">
        <w:rPr>
          <w:rFonts w:ascii="Times New Roman" w:hAnsi="Times New Roman" w:cs="Times New Roman"/>
          <w:sz w:val="32"/>
          <w:szCs w:val="32"/>
          <w:lang w:val="fr-FR"/>
          <w:rPrChange w:id="74" w:author="hp" w:date="2025-05-26T11:36:00Z">
            <w:rPr>
              <w:sz w:val="32"/>
              <w:szCs w:val="32"/>
              <w:lang w:val="fr-FR"/>
            </w:rPr>
          </w:rPrChange>
        </w:rPr>
        <w:t>)</w:t>
      </w:r>
    </w:p>
    <w:p w:rsidR="00BF03ED" w:rsidRPr="00DF2426" w:rsidRDefault="00BF03ED">
      <w:pPr>
        <w:rPr>
          <w:rFonts w:ascii="Times New Roman" w:hAnsi="Times New Roman" w:cs="Times New Roman"/>
          <w:sz w:val="32"/>
          <w:szCs w:val="32"/>
          <w:lang w:val="fr-FR"/>
          <w:rPrChange w:id="75" w:author="hp" w:date="2025-05-26T11:36:00Z">
            <w:rPr>
              <w:sz w:val="32"/>
              <w:szCs w:val="32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32"/>
          <w:szCs w:val="32"/>
          <w:lang w:val="fr-FR"/>
          <w:rPrChange w:id="76" w:author="hp" w:date="2025-05-26T11:36:00Z">
            <w:rPr>
              <w:sz w:val="32"/>
              <w:szCs w:val="32"/>
              <w:lang w:val="fr-FR"/>
            </w:rPr>
          </w:rPrChange>
        </w:rPr>
        <w:tab/>
        <w:t>2.IGIRANEZA Delphin</w:t>
      </w:r>
    </w:p>
    <w:p w:rsidR="00BF03ED" w:rsidRPr="00DF2426" w:rsidDel="00DF2426" w:rsidRDefault="00BF03ED">
      <w:pPr>
        <w:rPr>
          <w:del w:id="77" w:author="hp" w:date="2025-05-26T11:42:00Z"/>
          <w:rFonts w:ascii="Times New Roman" w:hAnsi="Times New Roman" w:cs="Times New Roman"/>
          <w:sz w:val="32"/>
          <w:szCs w:val="32"/>
          <w:lang w:val="fr-FR"/>
          <w:rPrChange w:id="78" w:author="hp" w:date="2025-05-26T11:36:00Z">
            <w:rPr>
              <w:del w:id="79" w:author="hp" w:date="2025-05-26T11:42:00Z"/>
              <w:sz w:val="32"/>
              <w:szCs w:val="32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32"/>
          <w:szCs w:val="32"/>
          <w:lang w:val="fr-FR"/>
          <w:rPrChange w:id="80" w:author="hp" w:date="2025-05-26T11:36:00Z">
            <w:rPr>
              <w:sz w:val="32"/>
              <w:szCs w:val="32"/>
              <w:lang w:val="fr-FR"/>
            </w:rPr>
          </w:rPrChange>
        </w:rPr>
        <w:tab/>
      </w:r>
      <w:del w:id="81" w:author="hp" w:date="2025-05-26T11:42:00Z">
        <w:r w:rsidRPr="00DF2426" w:rsidDel="00DF2426">
          <w:rPr>
            <w:rFonts w:ascii="Times New Roman" w:hAnsi="Times New Roman" w:cs="Times New Roman"/>
            <w:sz w:val="32"/>
            <w:szCs w:val="32"/>
            <w:lang w:val="fr-FR"/>
            <w:rPrChange w:id="82" w:author="hp" w:date="2025-05-26T11:36:00Z">
              <w:rPr>
                <w:sz w:val="32"/>
                <w:szCs w:val="32"/>
                <w:lang w:val="fr-FR"/>
              </w:rPr>
            </w:rPrChange>
          </w:rPr>
          <w:delText>3.ITEKE Divin Modeste Second</w:delText>
        </w:r>
      </w:del>
    </w:p>
    <w:p w:rsidR="00BF03ED" w:rsidRPr="00DF2426" w:rsidRDefault="00BF03ED">
      <w:pPr>
        <w:rPr>
          <w:rFonts w:ascii="Times New Roman" w:hAnsi="Times New Roman" w:cs="Times New Roman"/>
          <w:sz w:val="32"/>
          <w:szCs w:val="32"/>
          <w:lang w:val="fr-FR"/>
          <w:rPrChange w:id="83" w:author="hp" w:date="2025-05-26T11:36:00Z">
            <w:rPr>
              <w:sz w:val="32"/>
              <w:szCs w:val="32"/>
              <w:lang w:val="fr-FR"/>
            </w:rPr>
          </w:rPrChange>
        </w:rPr>
      </w:pPr>
      <w:del w:id="84" w:author="hp" w:date="2025-05-26T11:42:00Z">
        <w:r w:rsidRPr="00DF2426" w:rsidDel="00DF2426">
          <w:rPr>
            <w:rFonts w:ascii="Times New Roman" w:hAnsi="Times New Roman" w:cs="Times New Roman"/>
            <w:sz w:val="32"/>
            <w:szCs w:val="32"/>
            <w:lang w:val="fr-FR"/>
            <w:rPrChange w:id="85" w:author="hp" w:date="2025-05-26T11:36:00Z">
              <w:rPr>
                <w:sz w:val="32"/>
                <w:szCs w:val="32"/>
                <w:lang w:val="fr-FR"/>
              </w:rPr>
            </w:rPrChange>
          </w:rPr>
          <w:tab/>
        </w:r>
      </w:del>
      <w:r w:rsidRPr="00DF2426">
        <w:rPr>
          <w:rFonts w:ascii="Times New Roman" w:hAnsi="Times New Roman" w:cs="Times New Roman"/>
          <w:sz w:val="32"/>
          <w:szCs w:val="32"/>
          <w:lang w:val="fr-FR"/>
          <w:rPrChange w:id="86" w:author="hp" w:date="2025-05-26T11:36:00Z">
            <w:rPr>
              <w:sz w:val="32"/>
              <w:szCs w:val="32"/>
              <w:lang w:val="fr-FR"/>
            </w:rPr>
          </w:rPrChange>
        </w:rPr>
        <w:t>3.NIYONKURU Gentille</w:t>
      </w:r>
    </w:p>
    <w:p w:rsidR="00BF03ED" w:rsidRPr="00DF2426" w:rsidRDefault="00BF03ED">
      <w:pPr>
        <w:rPr>
          <w:rFonts w:ascii="Times New Roman" w:hAnsi="Times New Roman" w:cs="Times New Roman"/>
          <w:sz w:val="32"/>
          <w:szCs w:val="32"/>
          <w:lang w:val="fr-FR"/>
          <w:rPrChange w:id="87" w:author="hp" w:date="2025-05-26T11:36:00Z">
            <w:rPr>
              <w:sz w:val="32"/>
              <w:szCs w:val="32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32"/>
          <w:szCs w:val="32"/>
          <w:lang w:val="fr-FR"/>
          <w:rPrChange w:id="88" w:author="hp" w:date="2025-05-26T11:36:00Z">
            <w:rPr>
              <w:sz w:val="32"/>
              <w:szCs w:val="32"/>
              <w:lang w:val="fr-FR"/>
            </w:rPr>
          </w:rPrChange>
        </w:rPr>
        <w:tab/>
        <w:t xml:space="preserve">4.IRATIMANA </w:t>
      </w:r>
      <w:proofErr w:type="spellStart"/>
      <w:r w:rsidRPr="00DF2426">
        <w:rPr>
          <w:rFonts w:ascii="Times New Roman" w:hAnsi="Times New Roman" w:cs="Times New Roman"/>
          <w:sz w:val="32"/>
          <w:szCs w:val="32"/>
          <w:lang w:val="fr-FR"/>
          <w:rPrChange w:id="89" w:author="hp" w:date="2025-05-26T11:36:00Z">
            <w:rPr>
              <w:sz w:val="32"/>
              <w:szCs w:val="32"/>
              <w:lang w:val="fr-FR"/>
            </w:rPr>
          </w:rPrChange>
        </w:rPr>
        <w:t>Benni</w:t>
      </w:r>
      <w:proofErr w:type="spellEnd"/>
      <w:r w:rsidRPr="00DF2426">
        <w:rPr>
          <w:rFonts w:ascii="Times New Roman" w:hAnsi="Times New Roman" w:cs="Times New Roman"/>
          <w:sz w:val="32"/>
          <w:szCs w:val="32"/>
          <w:lang w:val="fr-FR"/>
          <w:rPrChange w:id="90" w:author="hp" w:date="2025-05-26T11:36:00Z">
            <w:rPr>
              <w:sz w:val="32"/>
              <w:szCs w:val="32"/>
              <w:lang w:val="fr-FR"/>
            </w:rPr>
          </w:rPrChange>
        </w:rPr>
        <w:t xml:space="preserve"> </w:t>
      </w:r>
      <w:proofErr w:type="spellStart"/>
      <w:r w:rsidRPr="00DF2426">
        <w:rPr>
          <w:rFonts w:ascii="Times New Roman" w:hAnsi="Times New Roman" w:cs="Times New Roman"/>
          <w:sz w:val="32"/>
          <w:szCs w:val="32"/>
          <w:lang w:val="fr-FR"/>
          <w:rPrChange w:id="91" w:author="hp" w:date="2025-05-26T11:36:00Z">
            <w:rPr>
              <w:sz w:val="32"/>
              <w:szCs w:val="32"/>
              <w:lang w:val="fr-FR"/>
            </w:rPr>
          </w:rPrChange>
        </w:rPr>
        <w:t>Roxan</w:t>
      </w:r>
      <w:proofErr w:type="spellEnd"/>
    </w:p>
    <w:p w:rsidR="00BF03ED" w:rsidRPr="00DF2426" w:rsidRDefault="00BF03ED">
      <w:pPr>
        <w:rPr>
          <w:rFonts w:ascii="Times New Roman" w:hAnsi="Times New Roman" w:cs="Times New Roman"/>
          <w:sz w:val="32"/>
          <w:szCs w:val="32"/>
          <w:lang w:val="fr-FR"/>
          <w:rPrChange w:id="92" w:author="hp" w:date="2025-05-26T11:36:00Z">
            <w:rPr>
              <w:sz w:val="32"/>
              <w:szCs w:val="32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32"/>
          <w:szCs w:val="32"/>
          <w:lang w:val="fr-FR"/>
          <w:rPrChange w:id="93" w:author="hp" w:date="2025-05-26T11:36:00Z">
            <w:rPr>
              <w:sz w:val="32"/>
              <w:szCs w:val="32"/>
              <w:lang w:val="fr-FR"/>
            </w:rPr>
          </w:rPrChange>
        </w:rPr>
        <w:tab/>
        <w:t>5.ISHIMWE Alain Fiston</w:t>
      </w:r>
    </w:p>
    <w:p w:rsidR="00BF03ED" w:rsidRDefault="00BF03ED">
      <w:pPr>
        <w:rPr>
          <w:ins w:id="94" w:author="hp" w:date="2025-05-26T11:42:00Z"/>
          <w:rFonts w:ascii="Times New Roman" w:hAnsi="Times New Roman" w:cs="Times New Roman"/>
          <w:sz w:val="32"/>
          <w:szCs w:val="32"/>
          <w:lang w:val="fr-FR"/>
        </w:rPr>
      </w:pPr>
      <w:r w:rsidRPr="00DF2426">
        <w:rPr>
          <w:rFonts w:ascii="Times New Roman" w:hAnsi="Times New Roman" w:cs="Times New Roman"/>
          <w:sz w:val="32"/>
          <w:szCs w:val="32"/>
          <w:lang w:val="fr-FR"/>
          <w:rPrChange w:id="95" w:author="hp" w:date="2025-05-26T11:36:00Z">
            <w:rPr>
              <w:sz w:val="32"/>
              <w:szCs w:val="32"/>
              <w:lang w:val="fr-FR"/>
            </w:rPr>
          </w:rPrChange>
        </w:rPr>
        <w:tab/>
        <w:t>6.NIYUKURI Fiston</w:t>
      </w:r>
    </w:p>
    <w:p w:rsidR="00DF2426" w:rsidRPr="00DF2426" w:rsidRDefault="00DF2426">
      <w:pPr>
        <w:rPr>
          <w:rFonts w:ascii="Times New Roman" w:hAnsi="Times New Roman" w:cs="Times New Roman"/>
          <w:sz w:val="32"/>
          <w:szCs w:val="32"/>
          <w:lang w:val="fr-FR"/>
          <w:rPrChange w:id="96" w:author="hp" w:date="2025-05-26T11:36:00Z">
            <w:rPr>
              <w:sz w:val="32"/>
              <w:szCs w:val="32"/>
              <w:lang w:val="fr-FR"/>
            </w:rPr>
          </w:rPrChange>
        </w:rPr>
      </w:pPr>
      <w:bookmarkStart w:id="97" w:name="_GoBack"/>
      <w:ins w:id="98" w:author="hp" w:date="2025-05-26T11:42:00Z">
        <w:r>
          <w:rPr>
            <w:rFonts w:ascii="Times New Roman" w:hAnsi="Times New Roman" w:cs="Times New Roman"/>
            <w:sz w:val="32"/>
            <w:szCs w:val="32"/>
            <w:lang w:val="fr-FR"/>
          </w:rPr>
          <w:tab/>
          <w:t>7</w:t>
        </w:r>
      </w:ins>
      <w:ins w:id="99" w:author="hp" w:date="2025-05-26T11:43:00Z">
        <w:r>
          <w:rPr>
            <w:rFonts w:ascii="Times New Roman" w:hAnsi="Times New Roman" w:cs="Times New Roman"/>
            <w:sz w:val="32"/>
            <w:szCs w:val="32"/>
            <w:lang w:val="fr-FR"/>
          </w:rPr>
          <w:t>.</w:t>
        </w:r>
      </w:ins>
      <w:ins w:id="100" w:author="hp" w:date="2025-05-26T11:42:00Z">
        <w:r w:rsidRPr="00773818">
          <w:rPr>
            <w:rFonts w:ascii="Times New Roman" w:hAnsi="Times New Roman" w:cs="Times New Roman"/>
            <w:sz w:val="32"/>
            <w:szCs w:val="32"/>
            <w:lang w:val="fr-FR"/>
          </w:rPr>
          <w:t>ITEKE Divin Modeste Second</w:t>
        </w:r>
      </w:ins>
    </w:p>
    <w:bookmarkEnd w:id="97"/>
    <w:p w:rsidR="00BF03ED" w:rsidRPr="00DF2426" w:rsidRDefault="00BF03ED">
      <w:pPr>
        <w:rPr>
          <w:rFonts w:ascii="Times New Roman" w:hAnsi="Times New Roman" w:cs="Times New Roman"/>
          <w:b/>
          <w:sz w:val="32"/>
          <w:szCs w:val="32"/>
          <w:lang w:val="fr-FR"/>
          <w:rPrChange w:id="101" w:author="hp" w:date="2025-05-26T11:36:00Z">
            <w:rPr>
              <w:b/>
              <w:sz w:val="32"/>
              <w:szCs w:val="32"/>
              <w:lang w:val="fr-FR"/>
            </w:rPr>
          </w:rPrChange>
        </w:rPr>
      </w:pPr>
      <w:r w:rsidRPr="00DF2426">
        <w:rPr>
          <w:rFonts w:ascii="Times New Roman" w:hAnsi="Times New Roman" w:cs="Times New Roman"/>
          <w:b/>
          <w:sz w:val="32"/>
          <w:szCs w:val="32"/>
          <w:lang w:val="fr-FR"/>
          <w:rPrChange w:id="102" w:author="hp" w:date="2025-05-26T11:36:00Z">
            <w:rPr>
              <w:b/>
              <w:sz w:val="32"/>
              <w:szCs w:val="32"/>
              <w:lang w:val="fr-FR"/>
            </w:rPr>
          </w:rPrChange>
        </w:rPr>
        <w:br w:type="page"/>
      </w:r>
    </w:p>
    <w:p w:rsidR="00BF03ED" w:rsidRPr="00DF2426" w:rsidRDefault="00BF03ED">
      <w:pPr>
        <w:rPr>
          <w:rFonts w:ascii="Times New Roman" w:hAnsi="Times New Roman" w:cs="Times New Roman"/>
          <w:b/>
          <w:sz w:val="32"/>
          <w:szCs w:val="32"/>
          <w:lang w:val="fr-FR"/>
          <w:rPrChange w:id="103" w:author="hp" w:date="2025-05-26T11:36:00Z">
            <w:rPr>
              <w:b/>
              <w:sz w:val="32"/>
              <w:szCs w:val="32"/>
              <w:lang w:val="fr-FR"/>
            </w:rPr>
          </w:rPrChange>
        </w:rPr>
      </w:pPr>
    </w:p>
    <w:p w:rsidR="00535DAB" w:rsidRPr="00DF2426" w:rsidRDefault="00535DAB" w:rsidP="00F22362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  <w:rPrChange w:id="104" w:author="hp" w:date="2025-05-26T11:36:00Z">
            <w:rPr>
              <w:b/>
              <w:sz w:val="32"/>
              <w:szCs w:val="32"/>
              <w:lang w:val="fr-FR"/>
            </w:rPr>
          </w:rPrChange>
        </w:rPr>
      </w:pPr>
    </w:p>
    <w:p w:rsidR="00535DAB" w:rsidRPr="00DF2426" w:rsidRDefault="00535DAB">
      <w:pPr>
        <w:rPr>
          <w:rFonts w:ascii="Times New Roman" w:hAnsi="Times New Roman" w:cs="Times New Roman"/>
          <w:b/>
          <w:sz w:val="32"/>
          <w:szCs w:val="32"/>
          <w:lang w:val="fr-FR"/>
          <w:rPrChange w:id="105" w:author="hp" w:date="2025-05-26T11:36:00Z">
            <w:rPr>
              <w:b/>
              <w:sz w:val="32"/>
              <w:szCs w:val="32"/>
              <w:lang w:val="fr-FR"/>
            </w:rPr>
          </w:rPrChange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fr-FR"/>
          <w:rPrChange w:id="106" w:author="hp" w:date="2025-05-26T11:36:00Z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FR"/>
            </w:rPr>
          </w:rPrChange>
        </w:rPr>
        <w:id w:val="957604910"/>
        <w:docPartObj>
          <w:docPartGallery w:val="Table of Contents"/>
          <w:docPartUnique/>
        </w:docPartObj>
      </w:sdtPr>
      <w:sdtEndPr>
        <w:rPr>
          <w:b/>
          <w:bCs/>
          <w:rPrChange w:id="107" w:author="hp" w:date="2025-05-26T11:36:00Z">
            <w:rPr/>
          </w:rPrChange>
        </w:rPr>
      </w:sdtEndPr>
      <w:sdtContent>
        <w:p w:rsidR="009D2E5A" w:rsidRPr="00DF2426" w:rsidRDefault="009D2E5A">
          <w:pPr>
            <w:pStyle w:val="En-ttedetabledesmatires"/>
            <w:rPr>
              <w:rFonts w:ascii="Times New Roman" w:hAnsi="Times New Roman" w:cs="Times New Roman"/>
              <w:lang w:val="fr-FR"/>
              <w:rPrChange w:id="108" w:author="hp" w:date="2025-05-26T11:36:00Z">
                <w:rPr>
                  <w:lang w:val="fr-FR"/>
                </w:rPr>
              </w:rPrChange>
            </w:rPr>
          </w:pPr>
          <w:r w:rsidRPr="00DF2426">
            <w:rPr>
              <w:rFonts w:ascii="Times New Roman" w:hAnsi="Times New Roman" w:cs="Times New Roman"/>
              <w:lang w:val="fr-FR"/>
              <w:rPrChange w:id="109" w:author="hp" w:date="2025-05-26T11:36:00Z">
                <w:rPr>
                  <w:lang w:val="fr-FR"/>
                </w:rPr>
              </w:rPrChange>
            </w:rPr>
            <w:t>Table des matières</w:t>
          </w:r>
        </w:p>
        <w:p w:rsidR="009D2E5A" w:rsidRPr="00DF2426" w:rsidRDefault="009D2E5A">
          <w:pPr>
            <w:pStyle w:val="TM1"/>
            <w:tabs>
              <w:tab w:val="right" w:leader="dot" w:pos="9396"/>
            </w:tabs>
            <w:rPr>
              <w:rFonts w:ascii="Times New Roman" w:hAnsi="Times New Roman"/>
              <w:noProof/>
              <w:lang w:val="fr-FR"/>
              <w:rPrChange w:id="110" w:author="hp" w:date="2025-05-26T11:36:00Z">
                <w:rPr>
                  <w:rFonts w:cstheme="minorBidi"/>
                  <w:noProof/>
                  <w:lang w:val="fr-FR"/>
                </w:rPr>
              </w:rPrChange>
            </w:rPr>
          </w:pPr>
          <w:r w:rsidRPr="00DF2426">
            <w:rPr>
              <w:rFonts w:ascii="Times New Roman" w:hAnsi="Times New Roman"/>
              <w:rPrChange w:id="111" w:author="hp" w:date="2025-05-26T11:36:00Z">
                <w:rPr/>
              </w:rPrChange>
            </w:rPr>
            <w:fldChar w:fldCharType="begin"/>
          </w:r>
          <w:r w:rsidRPr="00DF2426">
            <w:rPr>
              <w:rFonts w:ascii="Times New Roman" w:hAnsi="Times New Roman"/>
              <w:lang w:val="fr-FR"/>
              <w:rPrChange w:id="112" w:author="hp" w:date="2025-05-26T11:36:00Z">
                <w:rPr>
                  <w:lang w:val="fr-FR"/>
                </w:rPr>
              </w:rPrChange>
            </w:rPr>
            <w:instrText xml:space="preserve"> TOC \o "1-3" \h \z \u </w:instrText>
          </w:r>
          <w:r w:rsidRPr="00DF2426">
            <w:rPr>
              <w:rFonts w:ascii="Times New Roman" w:hAnsi="Times New Roman"/>
              <w:rPrChange w:id="113" w:author="hp" w:date="2025-05-26T11:36:00Z">
                <w:rPr/>
              </w:rPrChange>
            </w:rPr>
            <w:fldChar w:fldCharType="separate"/>
          </w:r>
          <w:r w:rsidR="0038577B" w:rsidRPr="00DF2426">
            <w:rPr>
              <w:rFonts w:ascii="Times New Roman" w:hAnsi="Times New Roman"/>
              <w:rPrChange w:id="114" w:author="hp" w:date="2025-05-26T11:36:00Z">
                <w:rPr/>
              </w:rPrChange>
            </w:rPr>
            <w:fldChar w:fldCharType="begin"/>
          </w:r>
          <w:r w:rsidR="0038577B" w:rsidRPr="00DF2426">
            <w:rPr>
              <w:rFonts w:ascii="Times New Roman" w:hAnsi="Times New Roman"/>
              <w:lang w:val="fr-FR"/>
              <w:rPrChange w:id="115" w:author="hp" w:date="2025-05-26T11:36:00Z">
                <w:rPr>
                  <w:lang w:val="fr-FR"/>
                </w:rPr>
              </w:rPrChange>
            </w:rPr>
            <w:instrText xml:space="preserve"> HYPERLINK \l "_Toc198997337" </w:instrText>
          </w:r>
          <w:r w:rsidR="0038577B" w:rsidRPr="00DF2426">
            <w:rPr>
              <w:rFonts w:ascii="Times New Roman" w:hAnsi="Times New Roman"/>
              <w:rPrChange w:id="116" w:author="hp" w:date="2025-05-26T11:36:00Z">
                <w:rPr/>
              </w:rPrChange>
            </w:rPr>
            <w:fldChar w:fldCharType="separate"/>
          </w:r>
          <w:r w:rsidRPr="00DF2426">
            <w:rPr>
              <w:rStyle w:val="Lienhypertexte"/>
              <w:rFonts w:ascii="Times New Roman" w:hAnsi="Times New Roman"/>
              <w:noProof/>
              <w:lang w:val="fr-FR"/>
              <w:rPrChange w:id="117" w:author="hp" w:date="2025-05-26T11:36:00Z">
                <w:rPr>
                  <w:rStyle w:val="Lienhypertexte"/>
                  <w:noProof/>
                  <w:lang w:val="fr-FR"/>
                </w:rPr>
              </w:rPrChange>
            </w:rPr>
            <w:t>Introduction</w:t>
          </w:r>
          <w:r w:rsidRPr="00DF2426">
            <w:rPr>
              <w:rFonts w:ascii="Times New Roman" w:hAnsi="Times New Roman"/>
              <w:noProof/>
              <w:webHidden/>
              <w:lang w:val="fr-FR"/>
              <w:rPrChange w:id="118" w:author="hp" w:date="2025-05-26T11:36:00Z">
                <w:rPr>
                  <w:noProof/>
                  <w:webHidden/>
                  <w:lang w:val="fr-FR"/>
                </w:rPr>
              </w:rPrChange>
            </w:rPr>
            <w:tab/>
          </w:r>
          <w:r w:rsidRPr="00DF2426">
            <w:rPr>
              <w:rFonts w:ascii="Times New Roman" w:hAnsi="Times New Roman"/>
              <w:noProof/>
              <w:webHidden/>
              <w:rPrChange w:id="119" w:author="hp" w:date="2025-05-26T11:36:00Z">
                <w:rPr>
                  <w:noProof/>
                  <w:webHidden/>
                </w:rPr>
              </w:rPrChange>
            </w:rPr>
            <w:fldChar w:fldCharType="begin"/>
          </w:r>
          <w:r w:rsidRPr="00DF2426">
            <w:rPr>
              <w:rFonts w:ascii="Times New Roman" w:hAnsi="Times New Roman"/>
              <w:noProof/>
              <w:webHidden/>
              <w:lang w:val="fr-FR"/>
              <w:rPrChange w:id="120" w:author="hp" w:date="2025-05-26T11:36:00Z">
                <w:rPr>
                  <w:noProof/>
                  <w:webHidden/>
                  <w:lang w:val="fr-FR"/>
                </w:rPr>
              </w:rPrChange>
            </w:rPr>
            <w:instrText xml:space="preserve"> PAGEREF _Toc198997337 \h </w:instrText>
          </w:r>
          <w:r w:rsidRPr="00DF2426">
            <w:rPr>
              <w:rFonts w:ascii="Times New Roman" w:hAnsi="Times New Roman"/>
              <w:noProof/>
              <w:webHidden/>
              <w:rPrChange w:id="121" w:author="hp" w:date="2025-05-26T11:36:00Z">
                <w:rPr>
                  <w:noProof/>
                  <w:webHidden/>
                </w:rPr>
              </w:rPrChange>
            </w:rPr>
          </w:r>
          <w:r w:rsidRPr="00DF2426">
            <w:rPr>
              <w:rFonts w:ascii="Times New Roman" w:hAnsi="Times New Roman"/>
              <w:noProof/>
              <w:webHidden/>
              <w:rPrChange w:id="122" w:author="hp" w:date="2025-05-26T11:36:00Z">
                <w:rPr>
                  <w:noProof/>
                  <w:webHidden/>
                </w:rPr>
              </w:rPrChange>
            </w:rPr>
            <w:fldChar w:fldCharType="separate"/>
          </w:r>
          <w:r w:rsidRPr="00DF2426">
            <w:rPr>
              <w:rFonts w:ascii="Times New Roman" w:hAnsi="Times New Roman"/>
              <w:noProof/>
              <w:webHidden/>
              <w:lang w:val="fr-FR"/>
              <w:rPrChange w:id="123" w:author="hp" w:date="2025-05-26T11:36:00Z">
                <w:rPr>
                  <w:noProof/>
                  <w:webHidden/>
                  <w:lang w:val="fr-FR"/>
                </w:rPr>
              </w:rPrChange>
            </w:rPr>
            <w:t>2</w:t>
          </w:r>
          <w:r w:rsidRPr="00DF2426">
            <w:rPr>
              <w:rFonts w:ascii="Times New Roman" w:hAnsi="Times New Roman"/>
              <w:noProof/>
              <w:webHidden/>
              <w:rPrChange w:id="124" w:author="hp" w:date="2025-05-26T11:36:00Z">
                <w:rPr>
                  <w:noProof/>
                  <w:webHidden/>
                </w:rPr>
              </w:rPrChange>
            </w:rPr>
            <w:fldChar w:fldCharType="end"/>
          </w:r>
          <w:r w:rsidR="0038577B" w:rsidRPr="00DF2426">
            <w:rPr>
              <w:rFonts w:ascii="Times New Roman" w:hAnsi="Times New Roman"/>
              <w:noProof/>
              <w:rPrChange w:id="125" w:author="hp" w:date="2025-05-26T11:36:00Z">
                <w:rPr>
                  <w:noProof/>
                </w:rPr>
              </w:rPrChange>
            </w:rPr>
            <w:fldChar w:fldCharType="end"/>
          </w:r>
        </w:p>
        <w:p w:rsidR="009D2E5A" w:rsidRPr="00DF2426" w:rsidRDefault="0038577B">
          <w:pPr>
            <w:pStyle w:val="TM1"/>
            <w:tabs>
              <w:tab w:val="right" w:leader="dot" w:pos="9396"/>
            </w:tabs>
            <w:rPr>
              <w:rFonts w:ascii="Times New Roman" w:hAnsi="Times New Roman"/>
              <w:noProof/>
              <w:rPrChange w:id="126" w:author="hp" w:date="2025-05-26T11:36:00Z">
                <w:rPr>
                  <w:rFonts w:cstheme="minorBidi"/>
                  <w:noProof/>
                </w:rPr>
              </w:rPrChange>
            </w:rPr>
          </w:pPr>
          <w:r w:rsidRPr="00DF2426">
            <w:rPr>
              <w:rFonts w:ascii="Times New Roman" w:hAnsi="Times New Roman"/>
              <w:rPrChange w:id="127" w:author="hp" w:date="2025-05-26T11:36:00Z">
                <w:rPr/>
              </w:rPrChange>
            </w:rPr>
            <w:fldChar w:fldCharType="begin"/>
          </w:r>
          <w:r w:rsidRPr="00DF2426">
            <w:rPr>
              <w:rFonts w:ascii="Times New Roman" w:hAnsi="Times New Roman"/>
              <w:rPrChange w:id="128" w:author="hp" w:date="2025-05-26T11:36:00Z">
                <w:rPr/>
              </w:rPrChange>
            </w:rPr>
            <w:instrText xml:space="preserve"> HYPERLINK \l "_Toc198997338" </w:instrText>
          </w:r>
          <w:r w:rsidRPr="00DF2426">
            <w:rPr>
              <w:rFonts w:ascii="Times New Roman" w:hAnsi="Times New Roman"/>
              <w:rPrChange w:id="129" w:author="hp" w:date="2025-05-26T11:36:00Z">
                <w:rPr/>
              </w:rPrChange>
            </w:rPr>
            <w:fldChar w:fldCharType="separate"/>
          </w:r>
          <w:r w:rsidR="009D2E5A" w:rsidRPr="00DF2426">
            <w:rPr>
              <w:rStyle w:val="Lienhypertexte"/>
              <w:rFonts w:ascii="Times New Roman" w:hAnsi="Times New Roman"/>
              <w:noProof/>
              <w:rPrChange w:id="130" w:author="hp" w:date="2025-05-26T11:36:00Z">
                <w:rPr>
                  <w:rStyle w:val="Lienhypertexte"/>
                  <w:noProof/>
                </w:rPr>
              </w:rPrChange>
            </w:rPr>
            <w:t>Module</w:t>
          </w:r>
          <w:r w:rsidR="009D2E5A" w:rsidRPr="00DF2426">
            <w:rPr>
              <w:rFonts w:ascii="Times New Roman" w:hAnsi="Times New Roman"/>
              <w:noProof/>
              <w:webHidden/>
              <w:rPrChange w:id="131" w:author="hp" w:date="2025-05-26T11:36:00Z">
                <w:rPr>
                  <w:noProof/>
                  <w:webHidden/>
                </w:rPr>
              </w:rPrChange>
            </w:rPr>
            <w:tab/>
          </w:r>
          <w:r w:rsidR="009D2E5A" w:rsidRPr="00DF2426">
            <w:rPr>
              <w:rFonts w:ascii="Times New Roman" w:hAnsi="Times New Roman"/>
              <w:noProof/>
              <w:webHidden/>
              <w:rPrChange w:id="132" w:author="hp" w:date="2025-05-26T11:36:00Z">
                <w:rPr>
                  <w:noProof/>
                  <w:webHidden/>
                </w:rPr>
              </w:rPrChange>
            </w:rPr>
            <w:fldChar w:fldCharType="begin"/>
          </w:r>
          <w:r w:rsidR="009D2E5A" w:rsidRPr="00DF2426">
            <w:rPr>
              <w:rFonts w:ascii="Times New Roman" w:hAnsi="Times New Roman"/>
              <w:noProof/>
              <w:webHidden/>
              <w:rPrChange w:id="133" w:author="hp" w:date="2025-05-26T11:36:00Z">
                <w:rPr>
                  <w:noProof/>
                  <w:webHidden/>
                </w:rPr>
              </w:rPrChange>
            </w:rPr>
            <w:instrText xml:space="preserve"> PAGEREF _Toc198997338 \h </w:instrText>
          </w:r>
          <w:r w:rsidR="009D2E5A" w:rsidRPr="00DF2426">
            <w:rPr>
              <w:rFonts w:ascii="Times New Roman" w:hAnsi="Times New Roman"/>
              <w:noProof/>
              <w:webHidden/>
              <w:rPrChange w:id="134" w:author="hp" w:date="2025-05-26T11:36:00Z">
                <w:rPr>
                  <w:noProof/>
                  <w:webHidden/>
                </w:rPr>
              </w:rPrChange>
            </w:rPr>
          </w:r>
          <w:r w:rsidR="009D2E5A" w:rsidRPr="00DF2426">
            <w:rPr>
              <w:rFonts w:ascii="Times New Roman" w:hAnsi="Times New Roman"/>
              <w:noProof/>
              <w:webHidden/>
              <w:rPrChange w:id="135" w:author="hp" w:date="2025-05-26T11:36:00Z">
                <w:rPr>
                  <w:noProof/>
                  <w:webHidden/>
                </w:rPr>
              </w:rPrChange>
            </w:rPr>
            <w:fldChar w:fldCharType="separate"/>
          </w:r>
          <w:r w:rsidR="009D2E5A" w:rsidRPr="00DF2426">
            <w:rPr>
              <w:rFonts w:ascii="Times New Roman" w:hAnsi="Times New Roman"/>
              <w:noProof/>
              <w:webHidden/>
              <w:rPrChange w:id="136" w:author="hp" w:date="2025-05-26T11:36:00Z">
                <w:rPr>
                  <w:noProof/>
                  <w:webHidden/>
                </w:rPr>
              </w:rPrChange>
            </w:rPr>
            <w:t>2</w:t>
          </w:r>
          <w:r w:rsidR="009D2E5A" w:rsidRPr="00DF2426">
            <w:rPr>
              <w:rFonts w:ascii="Times New Roman" w:hAnsi="Times New Roman"/>
              <w:noProof/>
              <w:webHidden/>
              <w:rPrChange w:id="137" w:author="hp" w:date="2025-05-26T11:36:00Z">
                <w:rPr>
                  <w:noProof/>
                  <w:webHidden/>
                </w:rPr>
              </w:rPrChange>
            </w:rPr>
            <w:fldChar w:fldCharType="end"/>
          </w:r>
          <w:r w:rsidRPr="00DF2426">
            <w:rPr>
              <w:rFonts w:ascii="Times New Roman" w:hAnsi="Times New Roman"/>
              <w:noProof/>
              <w:rPrChange w:id="138" w:author="hp" w:date="2025-05-26T11:36:00Z">
                <w:rPr>
                  <w:noProof/>
                </w:rPr>
              </w:rPrChange>
            </w:rPr>
            <w:fldChar w:fldCharType="end"/>
          </w:r>
        </w:p>
        <w:p w:rsidR="009D2E5A" w:rsidRPr="00DF2426" w:rsidRDefault="0038577B">
          <w:pPr>
            <w:pStyle w:val="TM1"/>
            <w:tabs>
              <w:tab w:val="right" w:leader="dot" w:pos="9396"/>
            </w:tabs>
            <w:rPr>
              <w:rFonts w:ascii="Times New Roman" w:hAnsi="Times New Roman"/>
              <w:noProof/>
              <w:rPrChange w:id="139" w:author="hp" w:date="2025-05-26T11:36:00Z">
                <w:rPr>
                  <w:rFonts w:cstheme="minorBidi"/>
                  <w:noProof/>
                </w:rPr>
              </w:rPrChange>
            </w:rPr>
          </w:pPr>
          <w:r w:rsidRPr="00DF2426">
            <w:rPr>
              <w:rFonts w:ascii="Times New Roman" w:hAnsi="Times New Roman"/>
              <w:rPrChange w:id="140" w:author="hp" w:date="2025-05-26T11:36:00Z">
                <w:rPr/>
              </w:rPrChange>
            </w:rPr>
            <w:fldChar w:fldCharType="begin"/>
          </w:r>
          <w:r w:rsidRPr="00DF2426">
            <w:rPr>
              <w:rFonts w:ascii="Times New Roman" w:hAnsi="Times New Roman"/>
              <w:rPrChange w:id="141" w:author="hp" w:date="2025-05-26T11:36:00Z">
                <w:rPr/>
              </w:rPrChange>
            </w:rPr>
            <w:instrText xml:space="preserve"> HYPERLINK \l "_Toc198997339" </w:instrText>
          </w:r>
          <w:r w:rsidRPr="00DF2426">
            <w:rPr>
              <w:rFonts w:ascii="Times New Roman" w:hAnsi="Times New Roman"/>
              <w:rPrChange w:id="142" w:author="hp" w:date="2025-05-26T11:36:00Z">
                <w:rPr/>
              </w:rPrChange>
            </w:rPr>
            <w:fldChar w:fldCharType="separate"/>
          </w:r>
          <w:r w:rsidR="009D2E5A" w:rsidRPr="00DF2426">
            <w:rPr>
              <w:rStyle w:val="Lienhypertexte"/>
              <w:rFonts w:ascii="Times New Roman" w:hAnsi="Times New Roman"/>
              <w:noProof/>
              <w:lang w:val="fr-FR"/>
              <w:rPrChange w:id="143" w:author="hp" w:date="2025-05-26T11:36:00Z">
                <w:rPr>
                  <w:rStyle w:val="Lienhypertexte"/>
                  <w:noProof/>
                  <w:lang w:val="fr-FR"/>
                </w:rPr>
              </w:rPrChange>
            </w:rPr>
            <w:t>UI</w:t>
          </w:r>
          <w:r w:rsidR="009D2E5A" w:rsidRPr="00DF2426">
            <w:rPr>
              <w:rFonts w:ascii="Times New Roman" w:hAnsi="Times New Roman"/>
              <w:noProof/>
              <w:webHidden/>
              <w:rPrChange w:id="144" w:author="hp" w:date="2025-05-26T11:36:00Z">
                <w:rPr>
                  <w:noProof/>
                  <w:webHidden/>
                </w:rPr>
              </w:rPrChange>
            </w:rPr>
            <w:tab/>
          </w:r>
          <w:r w:rsidR="009D2E5A" w:rsidRPr="00DF2426">
            <w:rPr>
              <w:rFonts w:ascii="Times New Roman" w:hAnsi="Times New Roman"/>
              <w:noProof/>
              <w:webHidden/>
              <w:rPrChange w:id="145" w:author="hp" w:date="2025-05-26T11:36:00Z">
                <w:rPr>
                  <w:noProof/>
                  <w:webHidden/>
                </w:rPr>
              </w:rPrChange>
            </w:rPr>
            <w:fldChar w:fldCharType="begin"/>
          </w:r>
          <w:r w:rsidR="009D2E5A" w:rsidRPr="00DF2426">
            <w:rPr>
              <w:rFonts w:ascii="Times New Roman" w:hAnsi="Times New Roman"/>
              <w:noProof/>
              <w:webHidden/>
              <w:rPrChange w:id="146" w:author="hp" w:date="2025-05-26T11:36:00Z">
                <w:rPr>
                  <w:noProof/>
                  <w:webHidden/>
                </w:rPr>
              </w:rPrChange>
            </w:rPr>
            <w:instrText xml:space="preserve"> PAGEREF _Toc198997339 \h </w:instrText>
          </w:r>
          <w:r w:rsidR="009D2E5A" w:rsidRPr="00DF2426">
            <w:rPr>
              <w:rFonts w:ascii="Times New Roman" w:hAnsi="Times New Roman"/>
              <w:noProof/>
              <w:webHidden/>
              <w:rPrChange w:id="147" w:author="hp" w:date="2025-05-26T11:36:00Z">
                <w:rPr>
                  <w:noProof/>
                  <w:webHidden/>
                </w:rPr>
              </w:rPrChange>
            </w:rPr>
          </w:r>
          <w:r w:rsidR="009D2E5A" w:rsidRPr="00DF2426">
            <w:rPr>
              <w:rFonts w:ascii="Times New Roman" w:hAnsi="Times New Roman"/>
              <w:noProof/>
              <w:webHidden/>
              <w:rPrChange w:id="148" w:author="hp" w:date="2025-05-26T11:36:00Z">
                <w:rPr>
                  <w:noProof/>
                  <w:webHidden/>
                </w:rPr>
              </w:rPrChange>
            </w:rPr>
            <w:fldChar w:fldCharType="separate"/>
          </w:r>
          <w:r w:rsidR="009D2E5A" w:rsidRPr="00DF2426">
            <w:rPr>
              <w:rFonts w:ascii="Times New Roman" w:hAnsi="Times New Roman"/>
              <w:noProof/>
              <w:webHidden/>
              <w:rPrChange w:id="149" w:author="hp" w:date="2025-05-26T11:36:00Z">
                <w:rPr>
                  <w:noProof/>
                  <w:webHidden/>
                </w:rPr>
              </w:rPrChange>
            </w:rPr>
            <w:t>4</w:t>
          </w:r>
          <w:r w:rsidR="009D2E5A" w:rsidRPr="00DF2426">
            <w:rPr>
              <w:rFonts w:ascii="Times New Roman" w:hAnsi="Times New Roman"/>
              <w:noProof/>
              <w:webHidden/>
              <w:rPrChange w:id="150" w:author="hp" w:date="2025-05-26T11:36:00Z">
                <w:rPr>
                  <w:noProof/>
                  <w:webHidden/>
                </w:rPr>
              </w:rPrChange>
            </w:rPr>
            <w:fldChar w:fldCharType="end"/>
          </w:r>
          <w:r w:rsidRPr="00DF2426">
            <w:rPr>
              <w:rFonts w:ascii="Times New Roman" w:hAnsi="Times New Roman"/>
              <w:noProof/>
              <w:rPrChange w:id="151" w:author="hp" w:date="2025-05-26T11:36:00Z">
                <w:rPr>
                  <w:noProof/>
                </w:rPr>
              </w:rPrChange>
            </w:rPr>
            <w:fldChar w:fldCharType="end"/>
          </w:r>
        </w:p>
        <w:p w:rsidR="009D2E5A" w:rsidRPr="00DF2426" w:rsidRDefault="0038577B">
          <w:pPr>
            <w:pStyle w:val="TM1"/>
            <w:tabs>
              <w:tab w:val="right" w:leader="dot" w:pos="9396"/>
            </w:tabs>
            <w:rPr>
              <w:rFonts w:ascii="Times New Roman" w:hAnsi="Times New Roman"/>
              <w:noProof/>
              <w:rPrChange w:id="152" w:author="hp" w:date="2025-05-26T11:36:00Z">
                <w:rPr>
                  <w:rFonts w:cstheme="minorBidi"/>
                  <w:noProof/>
                </w:rPr>
              </w:rPrChange>
            </w:rPr>
          </w:pPr>
          <w:r w:rsidRPr="00DF2426">
            <w:rPr>
              <w:rFonts w:ascii="Times New Roman" w:hAnsi="Times New Roman"/>
              <w:rPrChange w:id="153" w:author="hp" w:date="2025-05-26T11:36:00Z">
                <w:rPr/>
              </w:rPrChange>
            </w:rPr>
            <w:fldChar w:fldCharType="begin"/>
          </w:r>
          <w:r w:rsidRPr="00DF2426">
            <w:rPr>
              <w:rFonts w:ascii="Times New Roman" w:hAnsi="Times New Roman"/>
              <w:rPrChange w:id="154" w:author="hp" w:date="2025-05-26T11:36:00Z">
                <w:rPr/>
              </w:rPrChange>
            </w:rPr>
            <w:instrText xml:space="preserve"> HYPERLINK \l "_Toc198997340" </w:instrText>
          </w:r>
          <w:r w:rsidRPr="00DF2426">
            <w:rPr>
              <w:rFonts w:ascii="Times New Roman" w:hAnsi="Times New Roman"/>
              <w:rPrChange w:id="155" w:author="hp" w:date="2025-05-26T11:36:00Z">
                <w:rPr/>
              </w:rPrChange>
            </w:rPr>
            <w:fldChar w:fldCharType="separate"/>
          </w:r>
          <w:r w:rsidR="009D2E5A" w:rsidRPr="00DF2426">
            <w:rPr>
              <w:rStyle w:val="Lienhypertexte"/>
              <w:rFonts w:ascii="Times New Roman" w:hAnsi="Times New Roman"/>
              <w:noProof/>
              <w:lang w:val="fr-FR"/>
              <w:rPrChange w:id="156" w:author="hp" w:date="2025-05-26T11:36:00Z">
                <w:rPr>
                  <w:rStyle w:val="Lienhypertexte"/>
                  <w:noProof/>
                  <w:lang w:val="fr-FR"/>
                </w:rPr>
              </w:rPrChange>
            </w:rPr>
            <w:t>Code</w:t>
          </w:r>
          <w:r w:rsidR="009D2E5A" w:rsidRPr="00DF2426">
            <w:rPr>
              <w:rFonts w:ascii="Times New Roman" w:hAnsi="Times New Roman"/>
              <w:noProof/>
              <w:webHidden/>
              <w:rPrChange w:id="157" w:author="hp" w:date="2025-05-26T11:36:00Z">
                <w:rPr>
                  <w:noProof/>
                  <w:webHidden/>
                </w:rPr>
              </w:rPrChange>
            </w:rPr>
            <w:tab/>
          </w:r>
          <w:r w:rsidR="009D2E5A" w:rsidRPr="00DF2426">
            <w:rPr>
              <w:rFonts w:ascii="Times New Roman" w:hAnsi="Times New Roman"/>
              <w:noProof/>
              <w:webHidden/>
              <w:rPrChange w:id="158" w:author="hp" w:date="2025-05-26T11:36:00Z">
                <w:rPr>
                  <w:noProof/>
                  <w:webHidden/>
                </w:rPr>
              </w:rPrChange>
            </w:rPr>
            <w:fldChar w:fldCharType="begin"/>
          </w:r>
          <w:r w:rsidR="009D2E5A" w:rsidRPr="00DF2426">
            <w:rPr>
              <w:rFonts w:ascii="Times New Roman" w:hAnsi="Times New Roman"/>
              <w:noProof/>
              <w:webHidden/>
              <w:rPrChange w:id="159" w:author="hp" w:date="2025-05-26T11:36:00Z">
                <w:rPr>
                  <w:noProof/>
                  <w:webHidden/>
                </w:rPr>
              </w:rPrChange>
            </w:rPr>
            <w:instrText xml:space="preserve"> PAGEREF _Toc198997340 \h </w:instrText>
          </w:r>
          <w:r w:rsidR="009D2E5A" w:rsidRPr="00DF2426">
            <w:rPr>
              <w:rFonts w:ascii="Times New Roman" w:hAnsi="Times New Roman"/>
              <w:noProof/>
              <w:webHidden/>
              <w:rPrChange w:id="160" w:author="hp" w:date="2025-05-26T11:36:00Z">
                <w:rPr>
                  <w:noProof/>
                  <w:webHidden/>
                </w:rPr>
              </w:rPrChange>
            </w:rPr>
          </w:r>
          <w:r w:rsidR="009D2E5A" w:rsidRPr="00DF2426">
            <w:rPr>
              <w:rFonts w:ascii="Times New Roman" w:hAnsi="Times New Roman"/>
              <w:noProof/>
              <w:webHidden/>
              <w:rPrChange w:id="161" w:author="hp" w:date="2025-05-26T11:36:00Z">
                <w:rPr>
                  <w:noProof/>
                  <w:webHidden/>
                </w:rPr>
              </w:rPrChange>
            </w:rPr>
            <w:fldChar w:fldCharType="separate"/>
          </w:r>
          <w:r w:rsidR="009D2E5A" w:rsidRPr="00DF2426">
            <w:rPr>
              <w:rFonts w:ascii="Times New Roman" w:hAnsi="Times New Roman"/>
              <w:noProof/>
              <w:webHidden/>
              <w:rPrChange w:id="162" w:author="hp" w:date="2025-05-26T11:36:00Z">
                <w:rPr>
                  <w:noProof/>
                  <w:webHidden/>
                </w:rPr>
              </w:rPrChange>
            </w:rPr>
            <w:t>6</w:t>
          </w:r>
          <w:r w:rsidR="009D2E5A" w:rsidRPr="00DF2426">
            <w:rPr>
              <w:rFonts w:ascii="Times New Roman" w:hAnsi="Times New Roman"/>
              <w:noProof/>
              <w:webHidden/>
              <w:rPrChange w:id="163" w:author="hp" w:date="2025-05-26T11:36:00Z">
                <w:rPr>
                  <w:noProof/>
                  <w:webHidden/>
                </w:rPr>
              </w:rPrChange>
            </w:rPr>
            <w:fldChar w:fldCharType="end"/>
          </w:r>
          <w:r w:rsidRPr="00DF2426">
            <w:rPr>
              <w:rFonts w:ascii="Times New Roman" w:hAnsi="Times New Roman"/>
              <w:noProof/>
              <w:rPrChange w:id="164" w:author="hp" w:date="2025-05-26T11:36:00Z">
                <w:rPr>
                  <w:noProof/>
                </w:rPr>
              </w:rPrChange>
            </w:rPr>
            <w:fldChar w:fldCharType="end"/>
          </w:r>
        </w:p>
        <w:p w:rsidR="009D2E5A" w:rsidRPr="00DF2426" w:rsidRDefault="0038577B">
          <w:pPr>
            <w:pStyle w:val="TM1"/>
            <w:tabs>
              <w:tab w:val="right" w:leader="dot" w:pos="9396"/>
            </w:tabs>
            <w:rPr>
              <w:rFonts w:ascii="Times New Roman" w:hAnsi="Times New Roman"/>
              <w:noProof/>
              <w:rPrChange w:id="165" w:author="hp" w:date="2025-05-26T11:36:00Z">
                <w:rPr>
                  <w:rFonts w:cstheme="minorBidi"/>
                  <w:noProof/>
                </w:rPr>
              </w:rPrChange>
            </w:rPr>
          </w:pPr>
          <w:r w:rsidRPr="00DF2426">
            <w:rPr>
              <w:rFonts w:ascii="Times New Roman" w:hAnsi="Times New Roman"/>
              <w:rPrChange w:id="166" w:author="hp" w:date="2025-05-26T11:36:00Z">
                <w:rPr/>
              </w:rPrChange>
            </w:rPr>
            <w:fldChar w:fldCharType="begin"/>
          </w:r>
          <w:r w:rsidRPr="00DF2426">
            <w:rPr>
              <w:rFonts w:ascii="Times New Roman" w:hAnsi="Times New Roman"/>
              <w:rPrChange w:id="167" w:author="hp" w:date="2025-05-26T11:36:00Z">
                <w:rPr/>
              </w:rPrChange>
            </w:rPr>
            <w:instrText xml:space="preserve"> HYPERLINK \l "_Toc198997341" </w:instrText>
          </w:r>
          <w:r w:rsidRPr="00DF2426">
            <w:rPr>
              <w:rFonts w:ascii="Times New Roman" w:hAnsi="Times New Roman"/>
              <w:rPrChange w:id="168" w:author="hp" w:date="2025-05-26T11:36:00Z">
                <w:rPr/>
              </w:rPrChange>
            </w:rPr>
            <w:fldChar w:fldCharType="separate"/>
          </w:r>
          <w:r w:rsidR="009D2E5A" w:rsidRPr="00DF2426">
            <w:rPr>
              <w:rStyle w:val="Lienhypertexte"/>
              <w:rFonts w:ascii="Times New Roman" w:hAnsi="Times New Roman"/>
              <w:noProof/>
              <w:lang w:val="fr-FR"/>
              <w:rPrChange w:id="169" w:author="hp" w:date="2025-05-26T11:36:00Z">
                <w:rPr>
                  <w:rStyle w:val="Lienhypertexte"/>
                  <w:noProof/>
                  <w:lang w:val="fr-FR"/>
                </w:rPr>
              </w:rPrChange>
            </w:rPr>
            <w:t>Importance</w:t>
          </w:r>
          <w:r w:rsidR="009D2E5A" w:rsidRPr="00DF2426">
            <w:rPr>
              <w:rFonts w:ascii="Times New Roman" w:hAnsi="Times New Roman"/>
              <w:noProof/>
              <w:webHidden/>
              <w:rPrChange w:id="170" w:author="hp" w:date="2025-05-26T11:36:00Z">
                <w:rPr>
                  <w:noProof/>
                  <w:webHidden/>
                </w:rPr>
              </w:rPrChange>
            </w:rPr>
            <w:tab/>
          </w:r>
          <w:r w:rsidR="009D2E5A" w:rsidRPr="00DF2426">
            <w:rPr>
              <w:rFonts w:ascii="Times New Roman" w:hAnsi="Times New Roman"/>
              <w:noProof/>
              <w:webHidden/>
              <w:rPrChange w:id="171" w:author="hp" w:date="2025-05-26T11:36:00Z">
                <w:rPr>
                  <w:noProof/>
                  <w:webHidden/>
                </w:rPr>
              </w:rPrChange>
            </w:rPr>
            <w:fldChar w:fldCharType="begin"/>
          </w:r>
          <w:r w:rsidR="009D2E5A" w:rsidRPr="00DF2426">
            <w:rPr>
              <w:rFonts w:ascii="Times New Roman" w:hAnsi="Times New Roman"/>
              <w:noProof/>
              <w:webHidden/>
              <w:rPrChange w:id="172" w:author="hp" w:date="2025-05-26T11:36:00Z">
                <w:rPr>
                  <w:noProof/>
                  <w:webHidden/>
                </w:rPr>
              </w:rPrChange>
            </w:rPr>
            <w:instrText xml:space="preserve"> PAGEREF _Toc198997341 \h </w:instrText>
          </w:r>
          <w:r w:rsidR="009D2E5A" w:rsidRPr="00DF2426">
            <w:rPr>
              <w:rFonts w:ascii="Times New Roman" w:hAnsi="Times New Roman"/>
              <w:noProof/>
              <w:webHidden/>
              <w:rPrChange w:id="173" w:author="hp" w:date="2025-05-26T11:36:00Z">
                <w:rPr>
                  <w:noProof/>
                  <w:webHidden/>
                </w:rPr>
              </w:rPrChange>
            </w:rPr>
          </w:r>
          <w:r w:rsidR="009D2E5A" w:rsidRPr="00DF2426">
            <w:rPr>
              <w:rFonts w:ascii="Times New Roman" w:hAnsi="Times New Roman"/>
              <w:noProof/>
              <w:webHidden/>
              <w:rPrChange w:id="174" w:author="hp" w:date="2025-05-26T11:36:00Z">
                <w:rPr>
                  <w:noProof/>
                  <w:webHidden/>
                </w:rPr>
              </w:rPrChange>
            </w:rPr>
            <w:fldChar w:fldCharType="separate"/>
          </w:r>
          <w:r w:rsidR="009D2E5A" w:rsidRPr="00DF2426">
            <w:rPr>
              <w:rFonts w:ascii="Times New Roman" w:hAnsi="Times New Roman"/>
              <w:noProof/>
              <w:webHidden/>
              <w:rPrChange w:id="175" w:author="hp" w:date="2025-05-26T11:36:00Z">
                <w:rPr>
                  <w:noProof/>
                  <w:webHidden/>
                </w:rPr>
              </w:rPrChange>
            </w:rPr>
            <w:t>7</w:t>
          </w:r>
          <w:r w:rsidR="009D2E5A" w:rsidRPr="00DF2426">
            <w:rPr>
              <w:rFonts w:ascii="Times New Roman" w:hAnsi="Times New Roman"/>
              <w:noProof/>
              <w:webHidden/>
              <w:rPrChange w:id="176" w:author="hp" w:date="2025-05-26T11:36:00Z">
                <w:rPr>
                  <w:noProof/>
                  <w:webHidden/>
                </w:rPr>
              </w:rPrChange>
            </w:rPr>
            <w:fldChar w:fldCharType="end"/>
          </w:r>
          <w:r w:rsidRPr="00DF2426">
            <w:rPr>
              <w:rFonts w:ascii="Times New Roman" w:hAnsi="Times New Roman"/>
              <w:noProof/>
              <w:rPrChange w:id="177" w:author="hp" w:date="2025-05-26T11:36:00Z">
                <w:rPr>
                  <w:noProof/>
                </w:rPr>
              </w:rPrChange>
            </w:rPr>
            <w:fldChar w:fldCharType="end"/>
          </w:r>
        </w:p>
        <w:p w:rsidR="009D2E5A" w:rsidRPr="00DF2426" w:rsidRDefault="0038577B">
          <w:pPr>
            <w:pStyle w:val="TM1"/>
            <w:tabs>
              <w:tab w:val="right" w:leader="dot" w:pos="9396"/>
            </w:tabs>
            <w:rPr>
              <w:rFonts w:ascii="Times New Roman" w:hAnsi="Times New Roman"/>
              <w:noProof/>
              <w:rPrChange w:id="178" w:author="hp" w:date="2025-05-26T11:36:00Z">
                <w:rPr>
                  <w:rFonts w:cstheme="minorBidi"/>
                  <w:noProof/>
                </w:rPr>
              </w:rPrChange>
            </w:rPr>
          </w:pPr>
          <w:r w:rsidRPr="00DF2426">
            <w:rPr>
              <w:rFonts w:ascii="Times New Roman" w:hAnsi="Times New Roman"/>
              <w:rPrChange w:id="179" w:author="hp" w:date="2025-05-26T11:36:00Z">
                <w:rPr/>
              </w:rPrChange>
            </w:rPr>
            <w:fldChar w:fldCharType="begin"/>
          </w:r>
          <w:r w:rsidRPr="00DF2426">
            <w:rPr>
              <w:rFonts w:ascii="Times New Roman" w:hAnsi="Times New Roman"/>
              <w:rPrChange w:id="180" w:author="hp" w:date="2025-05-26T11:36:00Z">
                <w:rPr/>
              </w:rPrChange>
            </w:rPr>
            <w:instrText xml:space="preserve"> HYPERLINK \l "_Toc198997342" </w:instrText>
          </w:r>
          <w:r w:rsidRPr="00DF2426">
            <w:rPr>
              <w:rFonts w:ascii="Times New Roman" w:hAnsi="Times New Roman"/>
              <w:rPrChange w:id="181" w:author="hp" w:date="2025-05-26T11:36:00Z">
                <w:rPr/>
              </w:rPrChange>
            </w:rPr>
            <w:fldChar w:fldCharType="separate"/>
          </w:r>
          <w:r w:rsidR="009D2E5A" w:rsidRPr="00DF2426">
            <w:rPr>
              <w:rStyle w:val="Lienhypertexte"/>
              <w:rFonts w:ascii="Times New Roman" w:hAnsi="Times New Roman"/>
              <w:noProof/>
              <w:lang w:val="fr-FR"/>
              <w:rPrChange w:id="182" w:author="hp" w:date="2025-05-26T11:36:00Z">
                <w:rPr>
                  <w:rStyle w:val="Lienhypertexte"/>
                  <w:noProof/>
                  <w:lang w:val="fr-FR"/>
                </w:rPr>
              </w:rPrChange>
            </w:rPr>
            <w:t>Inconvenients</w:t>
          </w:r>
          <w:r w:rsidR="009D2E5A" w:rsidRPr="00DF2426">
            <w:rPr>
              <w:rFonts w:ascii="Times New Roman" w:hAnsi="Times New Roman"/>
              <w:noProof/>
              <w:webHidden/>
              <w:rPrChange w:id="183" w:author="hp" w:date="2025-05-26T11:36:00Z">
                <w:rPr>
                  <w:noProof/>
                  <w:webHidden/>
                </w:rPr>
              </w:rPrChange>
            </w:rPr>
            <w:tab/>
          </w:r>
          <w:r w:rsidR="009D2E5A" w:rsidRPr="00DF2426">
            <w:rPr>
              <w:rFonts w:ascii="Times New Roman" w:hAnsi="Times New Roman"/>
              <w:noProof/>
              <w:webHidden/>
              <w:rPrChange w:id="184" w:author="hp" w:date="2025-05-26T11:36:00Z">
                <w:rPr>
                  <w:noProof/>
                  <w:webHidden/>
                </w:rPr>
              </w:rPrChange>
            </w:rPr>
            <w:fldChar w:fldCharType="begin"/>
          </w:r>
          <w:r w:rsidR="009D2E5A" w:rsidRPr="00DF2426">
            <w:rPr>
              <w:rFonts w:ascii="Times New Roman" w:hAnsi="Times New Roman"/>
              <w:noProof/>
              <w:webHidden/>
              <w:rPrChange w:id="185" w:author="hp" w:date="2025-05-26T11:36:00Z">
                <w:rPr>
                  <w:noProof/>
                  <w:webHidden/>
                </w:rPr>
              </w:rPrChange>
            </w:rPr>
            <w:instrText xml:space="preserve"> PAGEREF _Toc198997342 \h </w:instrText>
          </w:r>
          <w:r w:rsidR="009D2E5A" w:rsidRPr="00DF2426">
            <w:rPr>
              <w:rFonts w:ascii="Times New Roman" w:hAnsi="Times New Roman"/>
              <w:noProof/>
              <w:webHidden/>
              <w:rPrChange w:id="186" w:author="hp" w:date="2025-05-26T11:36:00Z">
                <w:rPr>
                  <w:noProof/>
                  <w:webHidden/>
                </w:rPr>
              </w:rPrChange>
            </w:rPr>
          </w:r>
          <w:r w:rsidR="009D2E5A" w:rsidRPr="00DF2426">
            <w:rPr>
              <w:rFonts w:ascii="Times New Roman" w:hAnsi="Times New Roman"/>
              <w:noProof/>
              <w:webHidden/>
              <w:rPrChange w:id="187" w:author="hp" w:date="2025-05-26T11:36:00Z">
                <w:rPr>
                  <w:noProof/>
                  <w:webHidden/>
                </w:rPr>
              </w:rPrChange>
            </w:rPr>
            <w:fldChar w:fldCharType="separate"/>
          </w:r>
          <w:r w:rsidR="009D2E5A" w:rsidRPr="00DF2426">
            <w:rPr>
              <w:rFonts w:ascii="Times New Roman" w:hAnsi="Times New Roman"/>
              <w:noProof/>
              <w:webHidden/>
              <w:rPrChange w:id="188" w:author="hp" w:date="2025-05-26T11:36:00Z">
                <w:rPr>
                  <w:noProof/>
                  <w:webHidden/>
                </w:rPr>
              </w:rPrChange>
            </w:rPr>
            <w:t>8</w:t>
          </w:r>
          <w:r w:rsidR="009D2E5A" w:rsidRPr="00DF2426">
            <w:rPr>
              <w:rFonts w:ascii="Times New Roman" w:hAnsi="Times New Roman"/>
              <w:noProof/>
              <w:webHidden/>
              <w:rPrChange w:id="189" w:author="hp" w:date="2025-05-26T11:36:00Z">
                <w:rPr>
                  <w:noProof/>
                  <w:webHidden/>
                </w:rPr>
              </w:rPrChange>
            </w:rPr>
            <w:fldChar w:fldCharType="end"/>
          </w:r>
          <w:r w:rsidRPr="00DF2426">
            <w:rPr>
              <w:rFonts w:ascii="Times New Roman" w:hAnsi="Times New Roman"/>
              <w:noProof/>
              <w:rPrChange w:id="190" w:author="hp" w:date="2025-05-26T11:36:00Z">
                <w:rPr>
                  <w:noProof/>
                </w:rPr>
              </w:rPrChange>
            </w:rPr>
            <w:fldChar w:fldCharType="end"/>
          </w:r>
        </w:p>
        <w:p w:rsidR="009D2E5A" w:rsidRPr="00DF2426" w:rsidRDefault="0038577B">
          <w:pPr>
            <w:pStyle w:val="TM1"/>
            <w:tabs>
              <w:tab w:val="right" w:leader="dot" w:pos="9396"/>
            </w:tabs>
            <w:rPr>
              <w:rFonts w:ascii="Times New Roman" w:hAnsi="Times New Roman"/>
              <w:noProof/>
              <w:rPrChange w:id="191" w:author="hp" w:date="2025-05-26T11:36:00Z">
                <w:rPr>
                  <w:rFonts w:cstheme="minorBidi"/>
                  <w:noProof/>
                </w:rPr>
              </w:rPrChange>
            </w:rPr>
          </w:pPr>
          <w:r w:rsidRPr="00DF2426">
            <w:rPr>
              <w:rFonts w:ascii="Times New Roman" w:hAnsi="Times New Roman"/>
              <w:rPrChange w:id="192" w:author="hp" w:date="2025-05-26T11:36:00Z">
                <w:rPr/>
              </w:rPrChange>
            </w:rPr>
            <w:fldChar w:fldCharType="begin"/>
          </w:r>
          <w:r w:rsidRPr="00DF2426">
            <w:rPr>
              <w:rFonts w:ascii="Times New Roman" w:hAnsi="Times New Roman"/>
              <w:rPrChange w:id="193" w:author="hp" w:date="2025-05-26T11:36:00Z">
                <w:rPr/>
              </w:rPrChange>
            </w:rPr>
            <w:instrText xml:space="preserve"> HYPERLINK \l "_T</w:instrText>
          </w:r>
          <w:r w:rsidRPr="00DF2426">
            <w:rPr>
              <w:rFonts w:ascii="Times New Roman" w:hAnsi="Times New Roman"/>
              <w:rPrChange w:id="194" w:author="hp" w:date="2025-05-26T11:36:00Z">
                <w:rPr/>
              </w:rPrChange>
            </w:rPr>
            <w:instrText xml:space="preserve">oc198997343" </w:instrText>
          </w:r>
          <w:r w:rsidRPr="00DF2426">
            <w:rPr>
              <w:rFonts w:ascii="Times New Roman" w:hAnsi="Times New Roman"/>
              <w:rPrChange w:id="195" w:author="hp" w:date="2025-05-26T11:36:00Z">
                <w:rPr/>
              </w:rPrChange>
            </w:rPr>
            <w:fldChar w:fldCharType="separate"/>
          </w:r>
          <w:r w:rsidR="009D2E5A" w:rsidRPr="00DF2426">
            <w:rPr>
              <w:rStyle w:val="Lienhypertexte"/>
              <w:rFonts w:ascii="Times New Roman" w:hAnsi="Times New Roman"/>
              <w:noProof/>
              <w:lang w:val="fr-FR"/>
              <w:rPrChange w:id="196" w:author="hp" w:date="2025-05-26T11:36:00Z">
                <w:rPr>
                  <w:rStyle w:val="Lienhypertexte"/>
                  <w:noProof/>
                  <w:lang w:val="fr-FR"/>
                </w:rPr>
              </w:rPrChange>
            </w:rPr>
            <w:t>Fonctionalites de steganographie</w:t>
          </w:r>
          <w:r w:rsidR="009D2E5A" w:rsidRPr="00DF2426">
            <w:rPr>
              <w:rFonts w:ascii="Times New Roman" w:hAnsi="Times New Roman"/>
              <w:noProof/>
              <w:webHidden/>
              <w:rPrChange w:id="197" w:author="hp" w:date="2025-05-26T11:36:00Z">
                <w:rPr>
                  <w:noProof/>
                  <w:webHidden/>
                </w:rPr>
              </w:rPrChange>
            </w:rPr>
            <w:tab/>
          </w:r>
          <w:r w:rsidR="009D2E5A" w:rsidRPr="00DF2426">
            <w:rPr>
              <w:rFonts w:ascii="Times New Roman" w:hAnsi="Times New Roman"/>
              <w:noProof/>
              <w:webHidden/>
              <w:rPrChange w:id="198" w:author="hp" w:date="2025-05-26T11:36:00Z">
                <w:rPr>
                  <w:noProof/>
                  <w:webHidden/>
                </w:rPr>
              </w:rPrChange>
            </w:rPr>
            <w:fldChar w:fldCharType="begin"/>
          </w:r>
          <w:r w:rsidR="009D2E5A" w:rsidRPr="00DF2426">
            <w:rPr>
              <w:rFonts w:ascii="Times New Roman" w:hAnsi="Times New Roman"/>
              <w:noProof/>
              <w:webHidden/>
              <w:rPrChange w:id="199" w:author="hp" w:date="2025-05-26T11:36:00Z">
                <w:rPr>
                  <w:noProof/>
                  <w:webHidden/>
                </w:rPr>
              </w:rPrChange>
            </w:rPr>
            <w:instrText xml:space="preserve"> PAGEREF _Toc198997343 \h </w:instrText>
          </w:r>
          <w:r w:rsidR="009D2E5A" w:rsidRPr="00DF2426">
            <w:rPr>
              <w:rFonts w:ascii="Times New Roman" w:hAnsi="Times New Roman"/>
              <w:noProof/>
              <w:webHidden/>
              <w:rPrChange w:id="200" w:author="hp" w:date="2025-05-26T11:36:00Z">
                <w:rPr>
                  <w:noProof/>
                  <w:webHidden/>
                </w:rPr>
              </w:rPrChange>
            </w:rPr>
          </w:r>
          <w:r w:rsidR="009D2E5A" w:rsidRPr="00DF2426">
            <w:rPr>
              <w:rFonts w:ascii="Times New Roman" w:hAnsi="Times New Roman"/>
              <w:noProof/>
              <w:webHidden/>
              <w:rPrChange w:id="201" w:author="hp" w:date="2025-05-26T11:36:00Z">
                <w:rPr>
                  <w:noProof/>
                  <w:webHidden/>
                </w:rPr>
              </w:rPrChange>
            </w:rPr>
            <w:fldChar w:fldCharType="separate"/>
          </w:r>
          <w:r w:rsidR="009D2E5A" w:rsidRPr="00DF2426">
            <w:rPr>
              <w:rFonts w:ascii="Times New Roman" w:hAnsi="Times New Roman"/>
              <w:noProof/>
              <w:webHidden/>
              <w:rPrChange w:id="202" w:author="hp" w:date="2025-05-26T11:36:00Z">
                <w:rPr>
                  <w:noProof/>
                  <w:webHidden/>
                </w:rPr>
              </w:rPrChange>
            </w:rPr>
            <w:t>8</w:t>
          </w:r>
          <w:r w:rsidR="009D2E5A" w:rsidRPr="00DF2426">
            <w:rPr>
              <w:rFonts w:ascii="Times New Roman" w:hAnsi="Times New Roman"/>
              <w:noProof/>
              <w:webHidden/>
              <w:rPrChange w:id="203" w:author="hp" w:date="2025-05-26T11:36:00Z">
                <w:rPr>
                  <w:noProof/>
                  <w:webHidden/>
                </w:rPr>
              </w:rPrChange>
            </w:rPr>
            <w:fldChar w:fldCharType="end"/>
          </w:r>
          <w:r w:rsidRPr="00DF2426">
            <w:rPr>
              <w:rFonts w:ascii="Times New Roman" w:hAnsi="Times New Roman"/>
              <w:noProof/>
              <w:rPrChange w:id="204" w:author="hp" w:date="2025-05-26T11:36:00Z">
                <w:rPr>
                  <w:noProof/>
                </w:rPr>
              </w:rPrChange>
            </w:rPr>
            <w:fldChar w:fldCharType="end"/>
          </w:r>
        </w:p>
        <w:p w:rsidR="009D2E5A" w:rsidRPr="00DF2426" w:rsidRDefault="0038577B">
          <w:pPr>
            <w:pStyle w:val="TM1"/>
            <w:tabs>
              <w:tab w:val="right" w:leader="dot" w:pos="9396"/>
            </w:tabs>
            <w:rPr>
              <w:rFonts w:ascii="Times New Roman" w:hAnsi="Times New Roman"/>
              <w:noProof/>
              <w:rPrChange w:id="205" w:author="hp" w:date="2025-05-26T11:36:00Z">
                <w:rPr>
                  <w:rFonts w:cstheme="minorBidi"/>
                  <w:noProof/>
                </w:rPr>
              </w:rPrChange>
            </w:rPr>
          </w:pPr>
          <w:r w:rsidRPr="00DF2426">
            <w:rPr>
              <w:rFonts w:ascii="Times New Roman" w:hAnsi="Times New Roman"/>
              <w:rPrChange w:id="206" w:author="hp" w:date="2025-05-26T11:36:00Z">
                <w:rPr/>
              </w:rPrChange>
            </w:rPr>
            <w:fldChar w:fldCharType="begin"/>
          </w:r>
          <w:r w:rsidRPr="00DF2426">
            <w:rPr>
              <w:rFonts w:ascii="Times New Roman" w:hAnsi="Times New Roman"/>
              <w:rPrChange w:id="207" w:author="hp" w:date="2025-05-26T11:36:00Z">
                <w:rPr/>
              </w:rPrChange>
            </w:rPr>
            <w:instrText xml:space="preserve"> HYPERLINK \l "_Toc198997344" </w:instrText>
          </w:r>
          <w:r w:rsidRPr="00DF2426">
            <w:rPr>
              <w:rFonts w:ascii="Times New Roman" w:hAnsi="Times New Roman"/>
              <w:rPrChange w:id="208" w:author="hp" w:date="2025-05-26T11:36:00Z">
                <w:rPr/>
              </w:rPrChange>
            </w:rPr>
            <w:fldChar w:fldCharType="separate"/>
          </w:r>
          <w:r w:rsidR="009D2E5A" w:rsidRPr="00DF2426">
            <w:rPr>
              <w:rStyle w:val="Lienhypertexte"/>
              <w:rFonts w:ascii="Times New Roman" w:hAnsi="Times New Roman"/>
              <w:noProof/>
              <w:lang w:val="fr-FR"/>
              <w:rPrChange w:id="209" w:author="hp" w:date="2025-05-26T11:36:00Z">
                <w:rPr>
                  <w:rStyle w:val="Lienhypertexte"/>
                  <w:noProof/>
                  <w:lang w:val="fr-FR"/>
                </w:rPr>
              </w:rPrChange>
            </w:rPr>
            <w:t>CONCLUSION</w:t>
          </w:r>
          <w:r w:rsidR="009D2E5A" w:rsidRPr="00DF2426">
            <w:rPr>
              <w:rFonts w:ascii="Times New Roman" w:hAnsi="Times New Roman"/>
              <w:noProof/>
              <w:webHidden/>
              <w:rPrChange w:id="210" w:author="hp" w:date="2025-05-26T11:36:00Z">
                <w:rPr>
                  <w:noProof/>
                  <w:webHidden/>
                </w:rPr>
              </w:rPrChange>
            </w:rPr>
            <w:tab/>
          </w:r>
          <w:r w:rsidR="009D2E5A" w:rsidRPr="00DF2426">
            <w:rPr>
              <w:rFonts w:ascii="Times New Roman" w:hAnsi="Times New Roman"/>
              <w:noProof/>
              <w:webHidden/>
              <w:rPrChange w:id="211" w:author="hp" w:date="2025-05-26T11:36:00Z">
                <w:rPr>
                  <w:noProof/>
                  <w:webHidden/>
                </w:rPr>
              </w:rPrChange>
            </w:rPr>
            <w:fldChar w:fldCharType="begin"/>
          </w:r>
          <w:r w:rsidR="009D2E5A" w:rsidRPr="00DF2426">
            <w:rPr>
              <w:rFonts w:ascii="Times New Roman" w:hAnsi="Times New Roman"/>
              <w:noProof/>
              <w:webHidden/>
              <w:rPrChange w:id="212" w:author="hp" w:date="2025-05-26T11:36:00Z">
                <w:rPr>
                  <w:noProof/>
                  <w:webHidden/>
                </w:rPr>
              </w:rPrChange>
            </w:rPr>
            <w:instrText xml:space="preserve"> PAGEREF _Toc198997344 \h </w:instrText>
          </w:r>
          <w:r w:rsidR="009D2E5A" w:rsidRPr="00DF2426">
            <w:rPr>
              <w:rFonts w:ascii="Times New Roman" w:hAnsi="Times New Roman"/>
              <w:noProof/>
              <w:webHidden/>
              <w:rPrChange w:id="213" w:author="hp" w:date="2025-05-26T11:36:00Z">
                <w:rPr>
                  <w:noProof/>
                  <w:webHidden/>
                </w:rPr>
              </w:rPrChange>
            </w:rPr>
          </w:r>
          <w:r w:rsidR="009D2E5A" w:rsidRPr="00DF2426">
            <w:rPr>
              <w:rFonts w:ascii="Times New Roman" w:hAnsi="Times New Roman"/>
              <w:noProof/>
              <w:webHidden/>
              <w:rPrChange w:id="214" w:author="hp" w:date="2025-05-26T11:36:00Z">
                <w:rPr>
                  <w:noProof/>
                  <w:webHidden/>
                </w:rPr>
              </w:rPrChange>
            </w:rPr>
            <w:fldChar w:fldCharType="separate"/>
          </w:r>
          <w:r w:rsidR="009D2E5A" w:rsidRPr="00DF2426">
            <w:rPr>
              <w:rFonts w:ascii="Times New Roman" w:hAnsi="Times New Roman"/>
              <w:noProof/>
              <w:webHidden/>
              <w:rPrChange w:id="215" w:author="hp" w:date="2025-05-26T11:36:00Z">
                <w:rPr>
                  <w:noProof/>
                  <w:webHidden/>
                </w:rPr>
              </w:rPrChange>
            </w:rPr>
            <w:t>14</w:t>
          </w:r>
          <w:r w:rsidR="009D2E5A" w:rsidRPr="00DF2426">
            <w:rPr>
              <w:rFonts w:ascii="Times New Roman" w:hAnsi="Times New Roman"/>
              <w:noProof/>
              <w:webHidden/>
              <w:rPrChange w:id="216" w:author="hp" w:date="2025-05-26T11:36:00Z">
                <w:rPr>
                  <w:noProof/>
                  <w:webHidden/>
                </w:rPr>
              </w:rPrChange>
            </w:rPr>
            <w:fldChar w:fldCharType="end"/>
          </w:r>
          <w:r w:rsidRPr="00DF2426">
            <w:rPr>
              <w:rFonts w:ascii="Times New Roman" w:hAnsi="Times New Roman"/>
              <w:noProof/>
              <w:rPrChange w:id="217" w:author="hp" w:date="2025-05-26T11:36:00Z">
                <w:rPr>
                  <w:noProof/>
                </w:rPr>
              </w:rPrChange>
            </w:rPr>
            <w:fldChar w:fldCharType="end"/>
          </w:r>
        </w:p>
        <w:p w:rsidR="009D2E5A" w:rsidRPr="00DF2426" w:rsidRDefault="009D2E5A">
          <w:pPr>
            <w:rPr>
              <w:rFonts w:ascii="Times New Roman" w:hAnsi="Times New Roman" w:cs="Times New Roman"/>
              <w:rPrChange w:id="218" w:author="hp" w:date="2025-05-26T11:36:00Z">
                <w:rPr/>
              </w:rPrChange>
            </w:rPr>
          </w:pPr>
          <w:r w:rsidRPr="00DF2426">
            <w:rPr>
              <w:rFonts w:ascii="Times New Roman" w:hAnsi="Times New Roman" w:cs="Times New Roman"/>
              <w:b/>
              <w:bCs/>
              <w:lang w:val="fr-FR"/>
              <w:rPrChange w:id="219" w:author="hp" w:date="2025-05-26T11:36:00Z">
                <w:rPr>
                  <w:b/>
                  <w:bCs/>
                  <w:lang w:val="fr-FR"/>
                </w:rPr>
              </w:rPrChange>
            </w:rPr>
            <w:fldChar w:fldCharType="end"/>
          </w:r>
        </w:p>
      </w:sdtContent>
    </w:sdt>
    <w:p w:rsidR="00535DAB" w:rsidRPr="00DF2426" w:rsidRDefault="00535DAB">
      <w:pPr>
        <w:rPr>
          <w:rFonts w:ascii="Times New Roman" w:hAnsi="Times New Roman" w:cs="Times New Roman"/>
          <w:b/>
          <w:sz w:val="32"/>
          <w:szCs w:val="32"/>
          <w:lang w:val="fr-FR"/>
          <w:rPrChange w:id="220" w:author="hp" w:date="2025-05-26T11:36:00Z">
            <w:rPr>
              <w:b/>
              <w:sz w:val="32"/>
              <w:szCs w:val="32"/>
              <w:lang w:val="fr-FR"/>
            </w:rPr>
          </w:rPrChange>
        </w:rPr>
      </w:pPr>
    </w:p>
    <w:p w:rsidR="009D2E5A" w:rsidRPr="00DF2426" w:rsidRDefault="009D2E5A">
      <w:pPr>
        <w:rPr>
          <w:rFonts w:ascii="Times New Roman" w:hAnsi="Times New Roman" w:cs="Times New Roman"/>
          <w:b/>
          <w:sz w:val="32"/>
          <w:szCs w:val="32"/>
          <w:lang w:val="fr-FR"/>
          <w:rPrChange w:id="221" w:author="hp" w:date="2025-05-26T11:36:00Z">
            <w:rPr>
              <w:b/>
              <w:sz w:val="32"/>
              <w:szCs w:val="32"/>
              <w:lang w:val="fr-FR"/>
            </w:rPr>
          </w:rPrChange>
        </w:rPr>
      </w:pPr>
    </w:p>
    <w:p w:rsidR="009D2E5A" w:rsidRPr="00DF2426" w:rsidRDefault="009D2E5A">
      <w:pPr>
        <w:rPr>
          <w:rFonts w:ascii="Times New Roman" w:hAnsi="Times New Roman" w:cs="Times New Roman"/>
          <w:b/>
          <w:sz w:val="32"/>
          <w:szCs w:val="32"/>
          <w:lang w:val="fr-FR"/>
          <w:rPrChange w:id="222" w:author="hp" w:date="2025-05-26T11:36:00Z">
            <w:rPr>
              <w:b/>
              <w:sz w:val="32"/>
              <w:szCs w:val="32"/>
              <w:lang w:val="fr-FR"/>
            </w:rPr>
          </w:rPrChange>
        </w:rPr>
      </w:pPr>
    </w:p>
    <w:p w:rsidR="009D2E5A" w:rsidRPr="00DF2426" w:rsidRDefault="009D2E5A">
      <w:pPr>
        <w:rPr>
          <w:rFonts w:ascii="Times New Roman" w:hAnsi="Times New Roman" w:cs="Times New Roman"/>
          <w:b/>
          <w:sz w:val="32"/>
          <w:szCs w:val="32"/>
          <w:lang w:val="fr-FR"/>
          <w:rPrChange w:id="223" w:author="hp" w:date="2025-05-26T11:36:00Z">
            <w:rPr>
              <w:b/>
              <w:sz w:val="32"/>
              <w:szCs w:val="32"/>
              <w:lang w:val="fr-FR"/>
            </w:rPr>
          </w:rPrChange>
        </w:rPr>
      </w:pPr>
    </w:p>
    <w:p w:rsidR="009D2E5A" w:rsidRPr="00DF2426" w:rsidRDefault="009D2E5A">
      <w:pPr>
        <w:rPr>
          <w:rFonts w:ascii="Times New Roman" w:hAnsi="Times New Roman" w:cs="Times New Roman"/>
          <w:b/>
          <w:sz w:val="32"/>
          <w:szCs w:val="32"/>
          <w:lang w:val="fr-FR"/>
          <w:rPrChange w:id="224" w:author="hp" w:date="2025-05-26T11:36:00Z">
            <w:rPr>
              <w:b/>
              <w:sz w:val="32"/>
              <w:szCs w:val="32"/>
              <w:lang w:val="fr-FR"/>
            </w:rPr>
          </w:rPrChange>
        </w:rPr>
      </w:pPr>
    </w:p>
    <w:p w:rsidR="009D2E5A" w:rsidRPr="00DF2426" w:rsidRDefault="009D2E5A">
      <w:pPr>
        <w:rPr>
          <w:rFonts w:ascii="Times New Roman" w:hAnsi="Times New Roman" w:cs="Times New Roman"/>
          <w:b/>
          <w:sz w:val="32"/>
          <w:szCs w:val="32"/>
          <w:lang w:val="fr-FR"/>
          <w:rPrChange w:id="225" w:author="hp" w:date="2025-05-26T11:36:00Z">
            <w:rPr>
              <w:b/>
              <w:sz w:val="32"/>
              <w:szCs w:val="32"/>
              <w:lang w:val="fr-FR"/>
            </w:rPr>
          </w:rPrChange>
        </w:rPr>
      </w:pPr>
    </w:p>
    <w:p w:rsidR="009D2E5A" w:rsidRPr="00DF2426" w:rsidRDefault="009D2E5A">
      <w:pPr>
        <w:rPr>
          <w:rFonts w:ascii="Times New Roman" w:hAnsi="Times New Roman" w:cs="Times New Roman"/>
          <w:b/>
          <w:sz w:val="32"/>
          <w:szCs w:val="32"/>
          <w:lang w:val="fr-FR"/>
          <w:rPrChange w:id="226" w:author="hp" w:date="2025-05-26T11:36:00Z">
            <w:rPr>
              <w:b/>
              <w:sz w:val="32"/>
              <w:szCs w:val="32"/>
              <w:lang w:val="fr-FR"/>
            </w:rPr>
          </w:rPrChange>
        </w:rPr>
      </w:pPr>
    </w:p>
    <w:p w:rsidR="009D2E5A" w:rsidRPr="00DF2426" w:rsidRDefault="009D2E5A">
      <w:pPr>
        <w:rPr>
          <w:rFonts w:ascii="Times New Roman" w:hAnsi="Times New Roman" w:cs="Times New Roman"/>
          <w:b/>
          <w:sz w:val="32"/>
          <w:szCs w:val="32"/>
          <w:lang w:val="fr-FR"/>
          <w:rPrChange w:id="227" w:author="hp" w:date="2025-05-26T11:36:00Z">
            <w:rPr>
              <w:b/>
              <w:sz w:val="32"/>
              <w:szCs w:val="32"/>
              <w:lang w:val="fr-FR"/>
            </w:rPr>
          </w:rPrChange>
        </w:rPr>
      </w:pPr>
    </w:p>
    <w:p w:rsidR="009D2E5A" w:rsidRPr="00DF2426" w:rsidRDefault="009D2E5A">
      <w:pPr>
        <w:rPr>
          <w:rFonts w:ascii="Times New Roman" w:hAnsi="Times New Roman" w:cs="Times New Roman"/>
          <w:b/>
          <w:sz w:val="32"/>
          <w:szCs w:val="32"/>
          <w:lang w:val="fr-FR"/>
          <w:rPrChange w:id="228" w:author="hp" w:date="2025-05-26T11:36:00Z">
            <w:rPr>
              <w:b/>
              <w:sz w:val="32"/>
              <w:szCs w:val="32"/>
              <w:lang w:val="fr-FR"/>
            </w:rPr>
          </w:rPrChange>
        </w:rPr>
      </w:pPr>
    </w:p>
    <w:p w:rsidR="009D2E5A" w:rsidRPr="00DF2426" w:rsidRDefault="009D2E5A">
      <w:pPr>
        <w:rPr>
          <w:rFonts w:ascii="Times New Roman" w:hAnsi="Times New Roman" w:cs="Times New Roman"/>
          <w:b/>
          <w:sz w:val="32"/>
          <w:szCs w:val="32"/>
          <w:lang w:val="fr-FR"/>
          <w:rPrChange w:id="229" w:author="hp" w:date="2025-05-26T11:36:00Z">
            <w:rPr>
              <w:b/>
              <w:sz w:val="32"/>
              <w:szCs w:val="32"/>
              <w:lang w:val="fr-FR"/>
            </w:rPr>
          </w:rPrChange>
        </w:rPr>
      </w:pPr>
    </w:p>
    <w:p w:rsidR="009D2E5A" w:rsidRPr="00DF2426" w:rsidRDefault="009D2E5A">
      <w:pPr>
        <w:rPr>
          <w:rFonts w:ascii="Times New Roman" w:hAnsi="Times New Roman" w:cs="Times New Roman"/>
          <w:b/>
          <w:sz w:val="32"/>
          <w:szCs w:val="32"/>
          <w:lang w:val="fr-FR"/>
          <w:rPrChange w:id="230" w:author="hp" w:date="2025-05-26T11:36:00Z">
            <w:rPr>
              <w:b/>
              <w:sz w:val="32"/>
              <w:szCs w:val="32"/>
              <w:lang w:val="fr-FR"/>
            </w:rPr>
          </w:rPrChange>
        </w:rPr>
      </w:pPr>
    </w:p>
    <w:p w:rsidR="009D2E5A" w:rsidRPr="00DF2426" w:rsidRDefault="009D2E5A">
      <w:pPr>
        <w:rPr>
          <w:rFonts w:ascii="Times New Roman" w:hAnsi="Times New Roman" w:cs="Times New Roman"/>
          <w:b/>
          <w:sz w:val="32"/>
          <w:szCs w:val="32"/>
          <w:lang w:val="fr-FR"/>
          <w:rPrChange w:id="231" w:author="hp" w:date="2025-05-26T11:36:00Z">
            <w:rPr>
              <w:b/>
              <w:sz w:val="32"/>
              <w:szCs w:val="32"/>
              <w:lang w:val="fr-FR"/>
            </w:rPr>
          </w:rPrChange>
        </w:rPr>
      </w:pPr>
    </w:p>
    <w:p w:rsidR="009D2E5A" w:rsidRPr="00DF2426" w:rsidRDefault="009D2E5A">
      <w:pPr>
        <w:rPr>
          <w:rFonts w:ascii="Times New Roman" w:hAnsi="Times New Roman" w:cs="Times New Roman"/>
          <w:b/>
          <w:sz w:val="32"/>
          <w:szCs w:val="32"/>
          <w:lang w:val="fr-FR"/>
          <w:rPrChange w:id="232" w:author="hp" w:date="2025-05-26T11:36:00Z">
            <w:rPr>
              <w:b/>
              <w:sz w:val="32"/>
              <w:szCs w:val="32"/>
              <w:lang w:val="fr-FR"/>
            </w:rPr>
          </w:rPrChange>
        </w:rPr>
      </w:pPr>
    </w:p>
    <w:p w:rsidR="00F22362" w:rsidRPr="00DF2426" w:rsidRDefault="00F22362" w:rsidP="00F22362">
      <w:pPr>
        <w:jc w:val="both"/>
        <w:rPr>
          <w:rFonts w:ascii="Times New Roman" w:hAnsi="Times New Roman" w:cs="Times New Roman"/>
          <w:b/>
          <w:sz w:val="32"/>
          <w:szCs w:val="32"/>
          <w:lang w:val="fr-FR"/>
          <w:rPrChange w:id="233" w:author="hp" w:date="2025-05-26T11:36:00Z">
            <w:rPr>
              <w:rFonts w:ascii="Times New Roman" w:hAnsi="Times New Roman" w:cs="Times New Roman"/>
              <w:b/>
              <w:sz w:val="32"/>
              <w:szCs w:val="32"/>
              <w:lang w:val="fr-FR"/>
            </w:rPr>
          </w:rPrChange>
        </w:rPr>
      </w:pPr>
      <w:r w:rsidRPr="00DF2426">
        <w:rPr>
          <w:rFonts w:ascii="Times New Roman" w:hAnsi="Times New Roman" w:cs="Times New Roman"/>
          <w:b/>
          <w:sz w:val="32"/>
          <w:szCs w:val="32"/>
          <w:lang w:val="fr-FR"/>
          <w:rPrChange w:id="234" w:author="hp" w:date="2025-05-26T11:36:00Z">
            <w:rPr>
              <w:rFonts w:ascii="Times New Roman" w:hAnsi="Times New Roman" w:cs="Times New Roman"/>
              <w:b/>
              <w:sz w:val="32"/>
              <w:szCs w:val="32"/>
              <w:lang w:val="fr-FR"/>
            </w:rPr>
          </w:rPrChange>
        </w:rPr>
        <w:lastRenderedPageBreak/>
        <w:t xml:space="preserve">Le livre ultime sur notre projet de </w:t>
      </w:r>
      <w:proofErr w:type="spellStart"/>
      <w:r w:rsidRPr="00DF2426">
        <w:rPr>
          <w:rFonts w:ascii="Times New Roman" w:hAnsi="Times New Roman" w:cs="Times New Roman"/>
          <w:b/>
          <w:sz w:val="32"/>
          <w:szCs w:val="32"/>
          <w:lang w:val="fr-FR"/>
          <w:rPrChange w:id="235" w:author="hp" w:date="2025-05-26T11:36:00Z">
            <w:rPr>
              <w:rFonts w:ascii="Times New Roman" w:hAnsi="Times New Roman" w:cs="Times New Roman"/>
              <w:b/>
              <w:sz w:val="32"/>
              <w:szCs w:val="32"/>
              <w:lang w:val="fr-FR"/>
            </w:rPr>
          </w:rPrChange>
        </w:rPr>
        <w:t>stéganographie</w:t>
      </w:r>
      <w:proofErr w:type="spellEnd"/>
    </w:p>
    <w:p w:rsidR="00F22362" w:rsidRDefault="00F22362" w:rsidP="009D2E5A">
      <w:pPr>
        <w:pStyle w:val="Titre1"/>
        <w:jc w:val="center"/>
        <w:rPr>
          <w:ins w:id="236" w:author="hp" w:date="2025-05-26T11:45:00Z"/>
          <w:rFonts w:ascii="Times New Roman" w:hAnsi="Times New Roman" w:cs="Times New Roman"/>
          <w:lang w:val="fr-FR"/>
        </w:rPr>
      </w:pPr>
      <w:bookmarkStart w:id="237" w:name="_Toc198997337"/>
      <w:r w:rsidRPr="00DF2426">
        <w:rPr>
          <w:rFonts w:ascii="Times New Roman" w:hAnsi="Times New Roman" w:cs="Times New Roman"/>
          <w:lang w:val="fr-FR"/>
          <w:rPrChange w:id="238" w:author="hp" w:date="2025-05-26T11:36:00Z">
            <w:rPr>
              <w:lang w:val="fr-FR"/>
            </w:rPr>
          </w:rPrChange>
        </w:rPr>
        <w:t>Introduction</w:t>
      </w:r>
      <w:bookmarkEnd w:id="237"/>
    </w:p>
    <w:p w:rsidR="006466E7" w:rsidRPr="006466E7" w:rsidRDefault="006466E7" w:rsidP="006466E7">
      <w:pPr>
        <w:rPr>
          <w:lang w:val="fr-FR"/>
          <w:rPrChange w:id="239" w:author="hp" w:date="2025-05-26T11:45:00Z">
            <w:rPr>
              <w:lang w:val="fr-FR"/>
            </w:rPr>
          </w:rPrChange>
        </w:rPr>
        <w:pPrChange w:id="240" w:author="hp" w:date="2025-05-26T11:45:00Z">
          <w:pPr>
            <w:pStyle w:val="Titre1"/>
            <w:jc w:val="center"/>
          </w:pPr>
        </w:pPrChange>
      </w:pPr>
    </w:p>
    <w:p w:rsidR="00F22362" w:rsidRPr="00DF2426" w:rsidRDefault="00F22362" w:rsidP="00F22362">
      <w:pPr>
        <w:rPr>
          <w:rFonts w:ascii="Times New Roman" w:hAnsi="Times New Roman" w:cs="Times New Roman"/>
          <w:sz w:val="24"/>
          <w:szCs w:val="24"/>
          <w:lang w:val="fr-FR"/>
          <w:rPrChange w:id="241" w:author="hp" w:date="2025-05-26T11:36:00Z">
            <w:rPr>
              <w:rFonts w:ascii="Times New Roman" w:hAnsi="Times New Roman" w:cs="Times New Roman"/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242" w:author="hp" w:date="2025-05-26T11:36:00Z">
            <w:rPr>
              <w:rFonts w:ascii="Times New Roman" w:hAnsi="Times New Roman" w:cs="Times New Roman"/>
              <w:sz w:val="24"/>
              <w:szCs w:val="24"/>
              <w:lang w:val="fr-FR"/>
            </w:rPr>
          </w:rPrChange>
        </w:rPr>
        <w:t xml:space="preserve">La </w:t>
      </w:r>
      <w:proofErr w:type="spellStart"/>
      <w:r w:rsidRPr="00DF2426">
        <w:rPr>
          <w:rFonts w:ascii="Times New Roman" w:hAnsi="Times New Roman" w:cs="Times New Roman"/>
          <w:sz w:val="24"/>
          <w:szCs w:val="24"/>
          <w:lang w:val="fr-FR"/>
          <w:rPrChange w:id="243" w:author="hp" w:date="2025-05-26T11:36:00Z">
            <w:rPr>
              <w:rFonts w:ascii="Times New Roman" w:hAnsi="Times New Roman" w:cs="Times New Roman"/>
              <w:sz w:val="24"/>
              <w:szCs w:val="24"/>
              <w:lang w:val="fr-FR"/>
            </w:rPr>
          </w:rPrChange>
        </w:rPr>
        <w:t>stéganographie</w:t>
      </w:r>
      <w:proofErr w:type="spellEnd"/>
      <w:r w:rsidRPr="00DF2426">
        <w:rPr>
          <w:rFonts w:ascii="Times New Roman" w:hAnsi="Times New Roman" w:cs="Times New Roman"/>
          <w:sz w:val="24"/>
          <w:szCs w:val="24"/>
          <w:lang w:val="fr-FR"/>
          <w:rPrChange w:id="244" w:author="hp" w:date="2025-05-26T11:36:00Z">
            <w:rPr>
              <w:rFonts w:ascii="Times New Roman" w:hAnsi="Times New Roman" w:cs="Times New Roman"/>
              <w:sz w:val="24"/>
              <w:szCs w:val="24"/>
              <w:lang w:val="fr-FR"/>
            </w:rPr>
          </w:rPrChange>
        </w:rPr>
        <w:t xml:space="preserve"> est l’art de cacher un message ou une information à l’intérieur d’un support (comme une image, un audio ou une vidéo) sans que personne ne puisse le détecter. Contrairement au cryptage, qui protège les données en les transformant, la </w:t>
      </w:r>
      <w:proofErr w:type="spellStart"/>
      <w:r w:rsidR="008C6F13" w:rsidRPr="00DF2426">
        <w:rPr>
          <w:rFonts w:ascii="Times New Roman" w:hAnsi="Times New Roman" w:cs="Times New Roman"/>
          <w:sz w:val="24"/>
          <w:szCs w:val="24"/>
          <w:lang w:val="fr-FR"/>
          <w:rPrChange w:id="245" w:author="hp" w:date="2025-05-26T11:36:00Z">
            <w:rPr>
              <w:rFonts w:ascii="Times New Roman" w:hAnsi="Times New Roman" w:cs="Times New Roman"/>
              <w:sz w:val="24"/>
              <w:szCs w:val="24"/>
              <w:lang w:val="fr-FR"/>
            </w:rPr>
          </w:rPrChange>
        </w:rPr>
        <w:t>sté</w:t>
      </w:r>
      <w:ins w:id="246" w:author="hp" w:date="2025-05-26T10:34:00Z">
        <w:r w:rsidR="008C6F13" w:rsidRPr="00DF2426">
          <w:rPr>
            <w:rFonts w:ascii="Times New Roman" w:hAnsi="Times New Roman" w:cs="Times New Roman"/>
            <w:sz w:val="24"/>
            <w:szCs w:val="24"/>
            <w:lang w:val="fr-FR"/>
            <w:rPrChange w:id="247" w:author="hp" w:date="2025-05-26T11:36:00Z">
              <w:rPr>
                <w:rFonts w:ascii="Times New Roman" w:hAnsi="Times New Roman" w:cs="Times New Roman"/>
                <w:sz w:val="24"/>
                <w:szCs w:val="24"/>
                <w:lang w:val="fr-FR"/>
              </w:rPr>
            </w:rPrChange>
          </w:rPr>
          <w:t>ga</w:t>
        </w:r>
      </w:ins>
      <w:r w:rsidR="008C6F13" w:rsidRPr="00DF2426">
        <w:rPr>
          <w:rFonts w:ascii="Times New Roman" w:hAnsi="Times New Roman" w:cs="Times New Roman"/>
          <w:sz w:val="24"/>
          <w:szCs w:val="24"/>
          <w:lang w:val="fr-FR"/>
          <w:rPrChange w:id="248" w:author="hp" w:date="2025-05-26T11:36:00Z">
            <w:rPr>
              <w:rFonts w:ascii="Times New Roman" w:hAnsi="Times New Roman" w:cs="Times New Roman"/>
              <w:sz w:val="24"/>
              <w:szCs w:val="24"/>
              <w:lang w:val="fr-FR"/>
            </w:rPr>
          </w:rPrChange>
        </w:rPr>
        <w:t>nographie</w:t>
      </w:r>
      <w:proofErr w:type="spellEnd"/>
      <w:r w:rsidRPr="00DF2426">
        <w:rPr>
          <w:rFonts w:ascii="Times New Roman" w:hAnsi="Times New Roman" w:cs="Times New Roman"/>
          <w:sz w:val="24"/>
          <w:szCs w:val="24"/>
          <w:lang w:val="fr-FR"/>
          <w:rPrChange w:id="249" w:author="hp" w:date="2025-05-26T11:36:00Z">
            <w:rPr>
              <w:rFonts w:ascii="Times New Roman" w:hAnsi="Times New Roman" w:cs="Times New Roman"/>
              <w:sz w:val="24"/>
              <w:szCs w:val="24"/>
              <w:lang w:val="fr-FR"/>
            </w:rPr>
          </w:rPrChange>
        </w:rPr>
        <w:t xml:space="preserve"> masque les données pour qu’elles passent inaperçues.</w:t>
      </w:r>
    </w:p>
    <w:p w:rsidR="00F22362" w:rsidRPr="00DF2426" w:rsidRDefault="00F22362" w:rsidP="00F22362">
      <w:pPr>
        <w:rPr>
          <w:rFonts w:ascii="Times New Roman" w:hAnsi="Times New Roman" w:cs="Times New Roman"/>
          <w:sz w:val="24"/>
          <w:szCs w:val="24"/>
          <w:lang w:val="fr-FR"/>
          <w:rPrChange w:id="250" w:author="hp" w:date="2025-05-26T11:36:00Z">
            <w:rPr>
              <w:rFonts w:ascii="Times New Roman" w:hAnsi="Times New Roman" w:cs="Times New Roman"/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251" w:author="hp" w:date="2025-05-26T11:36:00Z">
            <w:rPr>
              <w:rFonts w:ascii="Times New Roman" w:hAnsi="Times New Roman" w:cs="Times New Roman"/>
              <w:sz w:val="24"/>
              <w:szCs w:val="24"/>
              <w:lang w:val="fr-FR"/>
            </w:rPr>
          </w:rPrChange>
        </w:rPr>
        <w:t xml:space="preserve">Par exemple si tu veux cacher un message pour que celui qui va voir le message est celui que tu l’envoi </w:t>
      </w:r>
      <w:del w:id="252" w:author="hp" w:date="2025-05-26T10:34:00Z">
        <w:r w:rsidRPr="00DF2426" w:rsidDel="008C6F13">
          <w:rPr>
            <w:rFonts w:ascii="Times New Roman" w:hAnsi="Times New Roman" w:cs="Times New Roman"/>
            <w:sz w:val="24"/>
            <w:szCs w:val="24"/>
            <w:lang w:val="fr-FR"/>
            <w:rPrChange w:id="253" w:author="hp" w:date="2025-05-26T11:36:00Z">
              <w:rPr>
                <w:rFonts w:ascii="Times New Roman" w:hAnsi="Times New Roman" w:cs="Times New Roman"/>
                <w:sz w:val="24"/>
                <w:szCs w:val="24"/>
                <w:lang w:val="fr-FR"/>
              </w:rPr>
            </w:rPrChange>
          </w:rPr>
          <w:delText>seulement.Donc</w:delText>
        </w:r>
      </w:del>
      <w:ins w:id="254" w:author="hp" w:date="2025-05-26T10:34:00Z">
        <w:r w:rsidR="008C6F13" w:rsidRPr="00DF2426">
          <w:rPr>
            <w:rFonts w:ascii="Times New Roman" w:hAnsi="Times New Roman" w:cs="Times New Roman"/>
            <w:sz w:val="24"/>
            <w:szCs w:val="24"/>
            <w:lang w:val="fr-FR"/>
            <w:rPrChange w:id="255" w:author="hp" w:date="2025-05-26T11:36:00Z">
              <w:rPr>
                <w:rFonts w:ascii="Times New Roman" w:hAnsi="Times New Roman" w:cs="Times New Roman"/>
                <w:sz w:val="24"/>
                <w:szCs w:val="24"/>
                <w:lang w:val="fr-FR"/>
              </w:rPr>
            </w:rPrChange>
          </w:rPr>
          <w:t>seulement. Donc</w:t>
        </w:r>
      </w:ins>
      <w:r w:rsidRPr="00DF2426">
        <w:rPr>
          <w:rFonts w:ascii="Times New Roman" w:hAnsi="Times New Roman" w:cs="Times New Roman"/>
          <w:sz w:val="24"/>
          <w:szCs w:val="24"/>
          <w:lang w:val="fr-FR"/>
          <w:rPrChange w:id="256" w:author="hp" w:date="2025-05-26T11:36:00Z">
            <w:rPr>
              <w:rFonts w:ascii="Times New Roman" w:hAnsi="Times New Roman" w:cs="Times New Roman"/>
              <w:sz w:val="24"/>
              <w:szCs w:val="24"/>
              <w:lang w:val="fr-FR"/>
            </w:rPr>
          </w:rPrChange>
        </w:rPr>
        <w:t xml:space="preserve"> ce qui a un appareil sur lequel tu </w:t>
      </w:r>
      <w:proofErr w:type="spellStart"/>
      <w:r w:rsidRPr="00DF2426">
        <w:rPr>
          <w:rFonts w:ascii="Times New Roman" w:hAnsi="Times New Roman" w:cs="Times New Roman"/>
          <w:sz w:val="24"/>
          <w:szCs w:val="24"/>
          <w:lang w:val="fr-FR"/>
          <w:rPrChange w:id="257" w:author="hp" w:date="2025-05-26T11:36:00Z">
            <w:rPr>
              <w:rFonts w:ascii="Times New Roman" w:hAnsi="Times New Roman" w:cs="Times New Roman"/>
              <w:sz w:val="24"/>
              <w:szCs w:val="24"/>
              <w:lang w:val="fr-FR"/>
            </w:rPr>
          </w:rPrChange>
        </w:rPr>
        <w:t>envoie</w:t>
      </w:r>
      <w:proofErr w:type="spellEnd"/>
      <w:r w:rsidRPr="00DF2426">
        <w:rPr>
          <w:rFonts w:ascii="Times New Roman" w:hAnsi="Times New Roman" w:cs="Times New Roman"/>
          <w:sz w:val="24"/>
          <w:szCs w:val="24"/>
          <w:lang w:val="fr-FR"/>
          <w:rPrChange w:id="258" w:author="hp" w:date="2025-05-26T11:36:00Z">
            <w:rPr>
              <w:rFonts w:ascii="Times New Roman" w:hAnsi="Times New Roman" w:cs="Times New Roman"/>
              <w:sz w:val="24"/>
              <w:szCs w:val="24"/>
              <w:lang w:val="fr-FR"/>
            </w:rPr>
          </w:rPrChange>
        </w:rPr>
        <w:t xml:space="preserve"> un message, il voit seulement </w:t>
      </w:r>
      <w:proofErr w:type="gramStart"/>
      <w:r w:rsidRPr="00DF2426">
        <w:rPr>
          <w:rFonts w:ascii="Times New Roman" w:hAnsi="Times New Roman" w:cs="Times New Roman"/>
          <w:sz w:val="24"/>
          <w:szCs w:val="24"/>
          <w:lang w:val="fr-FR"/>
          <w:rPrChange w:id="259" w:author="hp" w:date="2025-05-26T11:36:00Z">
            <w:rPr>
              <w:rFonts w:ascii="Times New Roman" w:hAnsi="Times New Roman" w:cs="Times New Roman"/>
              <w:sz w:val="24"/>
              <w:szCs w:val="24"/>
              <w:lang w:val="fr-FR"/>
            </w:rPr>
          </w:rPrChange>
        </w:rPr>
        <w:t>un photo</w:t>
      </w:r>
      <w:proofErr w:type="gramEnd"/>
      <w:r w:rsidRPr="00DF2426">
        <w:rPr>
          <w:rFonts w:ascii="Times New Roman" w:hAnsi="Times New Roman" w:cs="Times New Roman"/>
          <w:sz w:val="24"/>
          <w:szCs w:val="24"/>
          <w:lang w:val="fr-FR"/>
          <w:rPrChange w:id="260" w:author="hp" w:date="2025-05-26T11:36:00Z">
            <w:rPr>
              <w:rFonts w:ascii="Times New Roman" w:hAnsi="Times New Roman" w:cs="Times New Roman"/>
              <w:sz w:val="24"/>
              <w:szCs w:val="24"/>
              <w:lang w:val="fr-FR"/>
            </w:rPr>
          </w:rPrChange>
        </w:rPr>
        <w:t xml:space="preserve">. Mais pour voir le message il devrait le </w:t>
      </w:r>
      <w:r w:rsidR="008C6F13" w:rsidRPr="00DF2426">
        <w:rPr>
          <w:rFonts w:ascii="Times New Roman" w:hAnsi="Times New Roman" w:cs="Times New Roman"/>
          <w:sz w:val="24"/>
          <w:szCs w:val="24"/>
          <w:lang w:val="fr-FR"/>
          <w:rPrChange w:id="261" w:author="hp" w:date="2025-05-26T11:36:00Z">
            <w:rPr>
              <w:rFonts w:ascii="Times New Roman" w:hAnsi="Times New Roman" w:cs="Times New Roman"/>
              <w:sz w:val="24"/>
              <w:szCs w:val="24"/>
              <w:lang w:val="fr-FR"/>
            </w:rPr>
          </w:rPrChange>
        </w:rPr>
        <w:t>décoder</w:t>
      </w:r>
      <w:r w:rsidRPr="00DF2426">
        <w:rPr>
          <w:rFonts w:ascii="Times New Roman" w:hAnsi="Times New Roman" w:cs="Times New Roman"/>
          <w:sz w:val="24"/>
          <w:szCs w:val="24"/>
          <w:lang w:val="fr-FR"/>
          <w:rPrChange w:id="262" w:author="hp" w:date="2025-05-26T11:36:00Z">
            <w:rPr>
              <w:rFonts w:ascii="Times New Roman" w:hAnsi="Times New Roman" w:cs="Times New Roman"/>
              <w:sz w:val="24"/>
              <w:szCs w:val="24"/>
              <w:lang w:val="fr-FR"/>
            </w:rPr>
          </w:rPrChange>
        </w:rPr>
        <w:t>.</w:t>
      </w:r>
    </w:p>
    <w:p w:rsidR="00F22362" w:rsidRPr="00DF2426" w:rsidRDefault="00F22362" w:rsidP="00F22362">
      <w:pPr>
        <w:rPr>
          <w:rFonts w:ascii="Times New Roman" w:hAnsi="Times New Roman" w:cs="Times New Roman"/>
          <w:sz w:val="24"/>
          <w:szCs w:val="24"/>
          <w:lang w:val="fr-FR"/>
          <w:rPrChange w:id="263" w:author="hp" w:date="2025-05-26T11:36:00Z">
            <w:rPr>
              <w:rFonts w:ascii="Times New Roman" w:hAnsi="Times New Roman" w:cs="Times New Roman"/>
              <w:sz w:val="24"/>
              <w:szCs w:val="24"/>
              <w:lang w:val="fr-FR"/>
            </w:rPr>
          </w:rPrChange>
        </w:rPr>
      </w:pPr>
    </w:p>
    <w:p w:rsidR="00F22362" w:rsidRPr="00DF2426" w:rsidRDefault="00F22362" w:rsidP="00F22362">
      <w:pPr>
        <w:jc w:val="both"/>
        <w:rPr>
          <w:rFonts w:ascii="Times New Roman" w:hAnsi="Times New Roman" w:cs="Times New Roman"/>
          <w:sz w:val="24"/>
          <w:szCs w:val="24"/>
          <w:lang w:val="fr-FR"/>
          <w:rPrChange w:id="264" w:author="hp" w:date="2025-05-26T11:36:00Z">
            <w:rPr>
              <w:rFonts w:ascii="Times New Roman" w:hAnsi="Times New Roman" w:cs="Times New Roman"/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265" w:author="hp" w:date="2025-05-26T11:36:00Z">
            <w:rPr>
              <w:rFonts w:ascii="Times New Roman" w:hAnsi="Times New Roman" w:cs="Times New Roman"/>
              <w:sz w:val="24"/>
              <w:szCs w:val="24"/>
              <w:lang w:val="fr-FR"/>
            </w:rPr>
          </w:rPrChange>
        </w:rPr>
        <w:t xml:space="preserve">Dans le monde numérique, on peut cacher des messages </w:t>
      </w:r>
      <w:proofErr w:type="gramStart"/>
      <w:r w:rsidRPr="00DF2426">
        <w:rPr>
          <w:rFonts w:ascii="Times New Roman" w:hAnsi="Times New Roman" w:cs="Times New Roman"/>
          <w:sz w:val="24"/>
          <w:szCs w:val="24"/>
          <w:lang w:val="fr-FR"/>
          <w:rPrChange w:id="266" w:author="hp" w:date="2025-05-26T11:36:00Z">
            <w:rPr>
              <w:rFonts w:ascii="Times New Roman" w:hAnsi="Times New Roman" w:cs="Times New Roman"/>
              <w:sz w:val="24"/>
              <w:szCs w:val="24"/>
              <w:lang w:val="fr-FR"/>
            </w:rPr>
          </w:rPrChange>
        </w:rPr>
        <w:t>dans:</w:t>
      </w:r>
      <w:proofErr w:type="gramEnd"/>
    </w:p>
    <w:p w:rsidR="00F22362" w:rsidRPr="00DF2426" w:rsidRDefault="00F22362" w:rsidP="00F22362">
      <w:pPr>
        <w:jc w:val="both"/>
        <w:rPr>
          <w:rFonts w:ascii="Times New Roman" w:hAnsi="Times New Roman" w:cs="Times New Roman"/>
          <w:sz w:val="24"/>
          <w:szCs w:val="24"/>
          <w:lang w:val="fr-FR"/>
          <w:rPrChange w:id="267" w:author="hp" w:date="2025-05-26T11:36:00Z">
            <w:rPr>
              <w:rFonts w:ascii="Times New Roman" w:hAnsi="Times New Roman" w:cs="Times New Roman"/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268" w:author="hp" w:date="2025-05-26T11:36:00Z">
            <w:rPr>
              <w:rFonts w:ascii="Times New Roman" w:hAnsi="Times New Roman" w:cs="Times New Roman"/>
              <w:sz w:val="24"/>
              <w:szCs w:val="24"/>
              <w:lang w:val="fr-FR"/>
            </w:rPr>
          </w:rPrChange>
        </w:rPr>
        <w:t>Images (PNG, JPEG) – Modification des pixels pour insérer des données.</w:t>
      </w:r>
    </w:p>
    <w:p w:rsidR="00F22362" w:rsidRPr="00DF2426" w:rsidRDefault="00F22362" w:rsidP="00F22362">
      <w:pPr>
        <w:jc w:val="both"/>
        <w:rPr>
          <w:rFonts w:ascii="Times New Roman" w:hAnsi="Times New Roman" w:cs="Times New Roman"/>
          <w:sz w:val="24"/>
          <w:szCs w:val="24"/>
          <w:lang w:val="fr-FR"/>
          <w:rPrChange w:id="269" w:author="hp" w:date="2025-05-26T11:36:00Z">
            <w:rPr>
              <w:rFonts w:ascii="Times New Roman" w:hAnsi="Times New Roman" w:cs="Times New Roman"/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270" w:author="hp" w:date="2025-05-26T11:36:00Z">
            <w:rPr>
              <w:rFonts w:ascii="Times New Roman" w:hAnsi="Times New Roman" w:cs="Times New Roman"/>
              <w:sz w:val="24"/>
              <w:szCs w:val="24"/>
              <w:lang w:val="fr-FR"/>
            </w:rPr>
          </w:rPrChange>
        </w:rPr>
        <w:t>Vidéos – Masquage des données dans des frames invisibles.</w:t>
      </w:r>
    </w:p>
    <w:p w:rsidR="00F22362" w:rsidRPr="00DF2426" w:rsidRDefault="00F22362" w:rsidP="00F22362">
      <w:pPr>
        <w:jc w:val="both"/>
        <w:rPr>
          <w:rFonts w:ascii="Times New Roman" w:hAnsi="Times New Roman" w:cs="Times New Roman"/>
          <w:sz w:val="24"/>
          <w:szCs w:val="24"/>
          <w:lang w:val="fr-FR"/>
          <w:rPrChange w:id="271" w:author="hp" w:date="2025-05-26T11:36:00Z">
            <w:rPr>
              <w:rFonts w:ascii="Times New Roman" w:hAnsi="Times New Roman" w:cs="Times New Roman"/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272" w:author="hp" w:date="2025-05-26T11:36:00Z">
            <w:rPr>
              <w:rFonts w:ascii="Times New Roman" w:hAnsi="Times New Roman" w:cs="Times New Roman"/>
              <w:sz w:val="24"/>
              <w:szCs w:val="24"/>
              <w:lang w:val="fr-FR"/>
            </w:rPr>
          </w:rPrChange>
        </w:rPr>
        <w:t>Documents – Ajout de texte invisible dans un fichier PDF ou Word.</w:t>
      </w:r>
    </w:p>
    <w:p w:rsidR="00F22362" w:rsidRPr="00DF2426" w:rsidRDefault="00F22362" w:rsidP="00F22362">
      <w:pPr>
        <w:rPr>
          <w:rFonts w:ascii="Times New Roman" w:hAnsi="Times New Roman" w:cs="Times New Roman"/>
          <w:sz w:val="28"/>
          <w:szCs w:val="28"/>
          <w:lang w:val="fr-FR"/>
          <w:rPrChange w:id="273" w:author="hp" w:date="2025-05-26T11:36:00Z">
            <w:rPr>
              <w:rFonts w:ascii="Times New Roman" w:hAnsi="Times New Roman" w:cs="Times New Roman"/>
              <w:sz w:val="28"/>
              <w:szCs w:val="28"/>
              <w:lang w:val="fr-FR"/>
            </w:rPr>
          </w:rPrChange>
        </w:rPr>
      </w:pPr>
    </w:p>
    <w:p w:rsidR="00F22362" w:rsidRDefault="00F22362" w:rsidP="009D2E5A">
      <w:pPr>
        <w:pStyle w:val="Titre1"/>
        <w:jc w:val="center"/>
        <w:rPr>
          <w:ins w:id="274" w:author="hp" w:date="2025-05-26T11:45:00Z"/>
          <w:rFonts w:ascii="Times New Roman" w:hAnsi="Times New Roman" w:cs="Times New Roman"/>
        </w:rPr>
      </w:pPr>
      <w:bookmarkStart w:id="275" w:name="_Toc198997338"/>
      <w:r w:rsidRPr="00DF2426">
        <w:rPr>
          <w:rFonts w:ascii="Times New Roman" w:hAnsi="Times New Roman" w:cs="Times New Roman"/>
          <w:rPrChange w:id="276" w:author="hp" w:date="2025-05-26T11:36:00Z">
            <w:rPr/>
          </w:rPrChange>
        </w:rPr>
        <w:t>Module</w:t>
      </w:r>
      <w:bookmarkEnd w:id="275"/>
    </w:p>
    <w:p w:rsidR="006466E7" w:rsidRPr="006466E7" w:rsidRDefault="006466E7" w:rsidP="006466E7">
      <w:pPr>
        <w:rPr>
          <w:rPrChange w:id="277" w:author="hp" w:date="2025-05-26T11:45:00Z">
            <w:rPr/>
          </w:rPrChange>
        </w:rPr>
        <w:pPrChange w:id="278" w:author="hp" w:date="2025-05-26T11:45:00Z">
          <w:pPr>
            <w:pStyle w:val="Titre1"/>
            <w:jc w:val="center"/>
          </w:pPr>
        </w:pPrChange>
      </w:pPr>
    </w:p>
    <w:p w:rsidR="00F22362" w:rsidRPr="00DF2426" w:rsidRDefault="00F22362" w:rsidP="00F22362">
      <w:pPr>
        <w:rPr>
          <w:rFonts w:ascii="Times New Roman" w:hAnsi="Times New Roman" w:cs="Times New Roman"/>
          <w:sz w:val="24"/>
          <w:szCs w:val="24"/>
          <w:lang w:val="fr-FR"/>
          <w:rPrChange w:id="279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280" w:author="hp" w:date="2025-05-26T11:36:00Z">
            <w:rPr>
              <w:sz w:val="24"/>
              <w:szCs w:val="24"/>
              <w:lang w:val="fr-FR"/>
            </w:rPr>
          </w:rPrChange>
        </w:rPr>
        <w:t xml:space="preserve">Nous avons </w:t>
      </w:r>
      <w:r w:rsidR="008C6F13" w:rsidRPr="00DF2426">
        <w:rPr>
          <w:rFonts w:ascii="Times New Roman" w:hAnsi="Times New Roman" w:cs="Times New Roman"/>
          <w:sz w:val="24"/>
          <w:szCs w:val="24"/>
          <w:lang w:val="fr-FR"/>
          <w:rPrChange w:id="281" w:author="hp" w:date="2025-05-26T11:36:00Z">
            <w:rPr>
              <w:sz w:val="24"/>
              <w:szCs w:val="24"/>
              <w:lang w:val="fr-FR"/>
            </w:rPr>
          </w:rPrChange>
        </w:rPr>
        <w:t>utilisé</w:t>
      </w:r>
      <w:r w:rsidRPr="00DF2426">
        <w:rPr>
          <w:rFonts w:ascii="Times New Roman" w:hAnsi="Times New Roman" w:cs="Times New Roman"/>
          <w:sz w:val="24"/>
          <w:szCs w:val="24"/>
          <w:lang w:val="fr-FR"/>
          <w:rPrChange w:id="282" w:author="hp" w:date="2025-05-26T11:36:00Z">
            <w:rPr>
              <w:sz w:val="24"/>
              <w:szCs w:val="24"/>
              <w:lang w:val="fr-FR"/>
            </w:rPr>
          </w:rPrChange>
        </w:rPr>
        <w:t xml:space="preserve"> les modules </w:t>
      </w:r>
      <w:proofErr w:type="spellStart"/>
      <w:r w:rsidRPr="00DF2426">
        <w:rPr>
          <w:rFonts w:ascii="Times New Roman" w:hAnsi="Times New Roman" w:cs="Times New Roman"/>
          <w:sz w:val="24"/>
          <w:szCs w:val="24"/>
          <w:lang w:val="fr-FR"/>
          <w:rPrChange w:id="283" w:author="hp" w:date="2025-05-26T11:36:00Z">
            <w:rPr>
              <w:sz w:val="24"/>
              <w:szCs w:val="24"/>
              <w:lang w:val="fr-FR"/>
            </w:rPr>
          </w:rPrChange>
        </w:rPr>
        <w:t>numpy</w:t>
      </w:r>
      <w:proofErr w:type="spellEnd"/>
      <w:r w:rsidRPr="00DF2426">
        <w:rPr>
          <w:rFonts w:ascii="Times New Roman" w:hAnsi="Times New Roman" w:cs="Times New Roman"/>
          <w:sz w:val="24"/>
          <w:szCs w:val="24"/>
          <w:lang w:val="fr-FR"/>
          <w:rPrChange w:id="284" w:author="hp" w:date="2025-05-26T11:36:00Z">
            <w:rPr>
              <w:sz w:val="24"/>
              <w:szCs w:val="24"/>
              <w:lang w:val="fr-FR"/>
            </w:rPr>
          </w:rPrChange>
        </w:rPr>
        <w:t xml:space="preserve"> et </w:t>
      </w:r>
      <w:proofErr w:type="spellStart"/>
      <w:proofErr w:type="gramStart"/>
      <w:r w:rsidRPr="00DF2426">
        <w:rPr>
          <w:rFonts w:ascii="Times New Roman" w:hAnsi="Times New Roman" w:cs="Times New Roman"/>
          <w:sz w:val="24"/>
          <w:szCs w:val="24"/>
          <w:lang w:val="fr-FR"/>
          <w:rPrChange w:id="285" w:author="hp" w:date="2025-05-26T11:36:00Z">
            <w:rPr>
              <w:sz w:val="24"/>
              <w:szCs w:val="24"/>
              <w:lang w:val="fr-FR"/>
            </w:rPr>
          </w:rPrChange>
        </w:rPr>
        <w:t>PIL,pillow</w:t>
      </w:r>
      <w:proofErr w:type="spellEnd"/>
      <w:proofErr w:type="gramEnd"/>
    </w:p>
    <w:p w:rsidR="00F22362" w:rsidRPr="00DF2426" w:rsidRDefault="008C6F13" w:rsidP="00F22362">
      <w:pPr>
        <w:rPr>
          <w:rFonts w:ascii="Times New Roman" w:hAnsi="Times New Roman" w:cs="Times New Roman"/>
          <w:sz w:val="24"/>
          <w:szCs w:val="24"/>
          <w:lang w:val="fr-FR"/>
          <w:rPrChange w:id="286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287" w:author="hp" w:date="2025-05-26T11:36:00Z">
            <w:rPr>
              <w:sz w:val="24"/>
              <w:szCs w:val="24"/>
              <w:lang w:val="fr-FR"/>
            </w:rPr>
          </w:rPrChange>
        </w:rPr>
        <w:t>Commençons</w:t>
      </w:r>
      <w:r w:rsidR="00F22362" w:rsidRPr="00DF2426">
        <w:rPr>
          <w:rFonts w:ascii="Times New Roman" w:hAnsi="Times New Roman" w:cs="Times New Roman"/>
          <w:sz w:val="24"/>
          <w:szCs w:val="24"/>
          <w:lang w:val="fr-FR"/>
          <w:rPrChange w:id="288" w:author="hp" w:date="2025-05-26T11:36:00Z">
            <w:rPr>
              <w:sz w:val="24"/>
              <w:szCs w:val="24"/>
              <w:lang w:val="fr-FR"/>
            </w:rPr>
          </w:rPrChange>
        </w:rPr>
        <w:t xml:space="preserve"> </w:t>
      </w:r>
      <w:proofErr w:type="gramStart"/>
      <w:r w:rsidR="00F22362" w:rsidRPr="00DF2426">
        <w:rPr>
          <w:rFonts w:ascii="Times New Roman" w:hAnsi="Times New Roman" w:cs="Times New Roman"/>
          <w:sz w:val="24"/>
          <w:szCs w:val="24"/>
          <w:lang w:val="fr-FR"/>
          <w:rPrChange w:id="289" w:author="hp" w:date="2025-05-26T11:36:00Z">
            <w:rPr>
              <w:sz w:val="24"/>
              <w:szCs w:val="24"/>
              <w:lang w:val="fr-FR"/>
            </w:rPr>
          </w:rPrChange>
        </w:rPr>
        <w:t>a</w:t>
      </w:r>
      <w:proofErr w:type="gramEnd"/>
      <w:r w:rsidR="00F22362" w:rsidRPr="00DF2426">
        <w:rPr>
          <w:rFonts w:ascii="Times New Roman" w:hAnsi="Times New Roman" w:cs="Times New Roman"/>
          <w:sz w:val="24"/>
          <w:szCs w:val="24"/>
          <w:lang w:val="fr-FR"/>
          <w:rPrChange w:id="290" w:author="hp" w:date="2025-05-26T11:36:00Z">
            <w:rPr>
              <w:sz w:val="24"/>
              <w:szCs w:val="24"/>
              <w:lang w:val="fr-FR"/>
            </w:rPr>
          </w:rPrChange>
        </w:rPr>
        <w:t xml:space="preserve"> parler ce que </w:t>
      </w:r>
      <w:proofErr w:type="spellStart"/>
      <w:r w:rsidR="00F22362" w:rsidRPr="00DF2426">
        <w:rPr>
          <w:rFonts w:ascii="Times New Roman" w:hAnsi="Times New Roman" w:cs="Times New Roman"/>
          <w:sz w:val="24"/>
          <w:szCs w:val="24"/>
          <w:lang w:val="fr-FR"/>
          <w:rPrChange w:id="291" w:author="hp" w:date="2025-05-26T11:36:00Z">
            <w:rPr>
              <w:sz w:val="24"/>
              <w:szCs w:val="24"/>
              <w:lang w:val="fr-FR"/>
            </w:rPr>
          </w:rPrChange>
        </w:rPr>
        <w:t>numpy</w:t>
      </w:r>
      <w:proofErr w:type="spellEnd"/>
      <w:r w:rsidR="00F22362" w:rsidRPr="00DF2426">
        <w:rPr>
          <w:rFonts w:ascii="Times New Roman" w:hAnsi="Times New Roman" w:cs="Times New Roman"/>
          <w:sz w:val="24"/>
          <w:szCs w:val="24"/>
          <w:lang w:val="fr-FR"/>
          <w:rPrChange w:id="292" w:author="hp" w:date="2025-05-26T11:36:00Z">
            <w:rPr>
              <w:sz w:val="24"/>
              <w:szCs w:val="24"/>
              <w:lang w:val="fr-FR"/>
            </w:rPr>
          </w:rPrChange>
        </w:rPr>
        <w:t xml:space="preserve"> fait.</w:t>
      </w:r>
    </w:p>
    <w:p w:rsidR="00F22362" w:rsidRPr="00DF2426" w:rsidRDefault="005C6134" w:rsidP="005C6134">
      <w:pPr>
        <w:jc w:val="center"/>
        <w:rPr>
          <w:rFonts w:ascii="Times New Roman" w:hAnsi="Times New Roman" w:cs="Times New Roman"/>
          <w:sz w:val="24"/>
          <w:szCs w:val="24"/>
          <w:lang w:val="fr-FR"/>
          <w:rPrChange w:id="293" w:author="hp" w:date="2025-05-26T11:36:00Z">
            <w:rPr>
              <w:sz w:val="24"/>
              <w:szCs w:val="24"/>
              <w:lang w:val="fr-FR"/>
            </w:rPr>
          </w:rPrChange>
        </w:rPr>
      </w:pPr>
      <w:proofErr w:type="spellStart"/>
      <w:r w:rsidRPr="00DF2426">
        <w:rPr>
          <w:rFonts w:ascii="Times New Roman" w:hAnsi="Times New Roman" w:cs="Times New Roman"/>
          <w:sz w:val="24"/>
          <w:szCs w:val="24"/>
          <w:lang w:val="fr-FR"/>
          <w:rPrChange w:id="294" w:author="hp" w:date="2025-05-26T11:36:00Z">
            <w:rPr>
              <w:sz w:val="24"/>
              <w:szCs w:val="24"/>
              <w:lang w:val="fr-FR"/>
            </w:rPr>
          </w:rPrChange>
        </w:rPr>
        <w:t>Numpy</w:t>
      </w:r>
      <w:proofErr w:type="spellEnd"/>
    </w:p>
    <w:p w:rsidR="00BF03ED" w:rsidRPr="00DF2426" w:rsidRDefault="005C6134" w:rsidP="005C6134">
      <w:pPr>
        <w:rPr>
          <w:rFonts w:ascii="Times New Roman" w:hAnsi="Times New Roman" w:cs="Times New Roman"/>
          <w:sz w:val="24"/>
          <w:szCs w:val="24"/>
          <w:lang w:val="fr-FR"/>
          <w:rPrChange w:id="295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296" w:author="hp" w:date="2025-05-26T11:36:00Z">
            <w:rPr>
              <w:sz w:val="24"/>
              <w:szCs w:val="24"/>
              <w:lang w:val="fr-FR"/>
            </w:rPr>
          </w:rPrChange>
        </w:rPr>
        <w:t>NumPy ( Numerical Python) est une bibliothèque puissante qui permet de manipuler des tableaux multidimensionnels et d’effectuer des calculs mathématiques ultra-rapides</w:t>
      </w:r>
    </w:p>
    <w:p w:rsidR="005C6134" w:rsidRPr="00DF2426" w:rsidRDefault="005C6134" w:rsidP="005C6134">
      <w:pPr>
        <w:rPr>
          <w:rFonts w:ascii="Times New Roman" w:hAnsi="Times New Roman" w:cs="Times New Roman"/>
          <w:sz w:val="24"/>
          <w:szCs w:val="24"/>
          <w:lang w:val="fr-FR"/>
          <w:rPrChange w:id="297" w:author="hp" w:date="2025-05-26T11:36:00Z">
            <w:rPr>
              <w:sz w:val="24"/>
              <w:szCs w:val="24"/>
              <w:lang w:val="fr-FR"/>
            </w:rPr>
          </w:rPrChange>
        </w:rPr>
      </w:pPr>
    </w:p>
    <w:p w:rsidR="005C6134" w:rsidRPr="00DF2426" w:rsidRDefault="005C6134" w:rsidP="005C6134">
      <w:pPr>
        <w:rPr>
          <w:rFonts w:ascii="Times New Roman" w:hAnsi="Times New Roman" w:cs="Times New Roman"/>
          <w:sz w:val="24"/>
          <w:szCs w:val="24"/>
          <w:lang w:val="fr-FR"/>
          <w:rPrChange w:id="298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299" w:author="hp" w:date="2025-05-26T11:36:00Z">
            <w:rPr>
              <w:sz w:val="24"/>
              <w:szCs w:val="24"/>
              <w:lang w:val="fr-FR"/>
            </w:rPr>
          </w:rPrChange>
        </w:rPr>
        <w:t xml:space="preserve">Pourquoi numpy et pas les listes que les </w:t>
      </w:r>
      <w:r w:rsidR="00D4603A" w:rsidRPr="00DF2426">
        <w:rPr>
          <w:rFonts w:ascii="Times New Roman" w:hAnsi="Times New Roman" w:cs="Times New Roman"/>
          <w:sz w:val="24"/>
          <w:szCs w:val="24"/>
          <w:lang w:val="fr-FR"/>
          <w:rPrChange w:id="300" w:author="hp" w:date="2025-05-26T11:36:00Z">
            <w:rPr>
              <w:sz w:val="24"/>
              <w:szCs w:val="24"/>
              <w:lang w:val="fr-FR"/>
            </w:rPr>
          </w:rPrChange>
        </w:rPr>
        <w:t>dictionnaires</w:t>
      </w:r>
      <w:r w:rsidRPr="00DF2426">
        <w:rPr>
          <w:rFonts w:ascii="Times New Roman" w:hAnsi="Times New Roman" w:cs="Times New Roman"/>
          <w:sz w:val="24"/>
          <w:szCs w:val="24"/>
          <w:lang w:val="fr-FR"/>
          <w:rPrChange w:id="301" w:author="hp" w:date="2025-05-26T11:36:00Z">
            <w:rPr>
              <w:sz w:val="24"/>
              <w:szCs w:val="24"/>
              <w:lang w:val="fr-FR"/>
            </w:rPr>
          </w:rPrChange>
        </w:rPr>
        <w:t> ?</w:t>
      </w:r>
    </w:p>
    <w:p w:rsidR="005C6134" w:rsidRPr="00DF2426" w:rsidRDefault="005C6134" w:rsidP="005C6134">
      <w:pPr>
        <w:ind w:firstLine="720"/>
        <w:rPr>
          <w:rFonts w:ascii="Times New Roman" w:hAnsi="Times New Roman" w:cs="Times New Roman"/>
          <w:sz w:val="24"/>
          <w:szCs w:val="24"/>
          <w:lang w:val="fr-FR"/>
          <w:rPrChange w:id="302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303" w:author="hp" w:date="2025-05-26T11:36:00Z">
            <w:rPr>
              <w:sz w:val="24"/>
              <w:szCs w:val="24"/>
              <w:lang w:val="fr-FR"/>
            </w:rPr>
          </w:rPrChange>
        </w:rPr>
        <w:t>Il gère les tableaux beaucoup plus vite que les listes Python</w:t>
      </w:r>
    </w:p>
    <w:p w:rsidR="005C6134" w:rsidRPr="00DF2426" w:rsidRDefault="005C6134" w:rsidP="005C6134">
      <w:pPr>
        <w:ind w:firstLine="720"/>
        <w:rPr>
          <w:rFonts w:ascii="Times New Roman" w:hAnsi="Times New Roman" w:cs="Times New Roman"/>
          <w:sz w:val="24"/>
          <w:szCs w:val="24"/>
          <w:lang w:val="fr-FR"/>
          <w:rPrChange w:id="304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305" w:author="hp" w:date="2025-05-26T11:36:00Z">
            <w:rPr>
              <w:sz w:val="24"/>
              <w:szCs w:val="24"/>
              <w:lang w:val="fr-FR"/>
            </w:rPr>
          </w:rPrChange>
        </w:rPr>
        <w:t>Calculs matriciels, statistiques, transformations</w:t>
      </w:r>
    </w:p>
    <w:p w:rsidR="005C6134" w:rsidRPr="00DF2426" w:rsidRDefault="005C6134" w:rsidP="005C6134">
      <w:pPr>
        <w:ind w:firstLine="720"/>
        <w:rPr>
          <w:rFonts w:ascii="Times New Roman" w:hAnsi="Times New Roman" w:cs="Times New Roman"/>
          <w:sz w:val="24"/>
          <w:szCs w:val="24"/>
          <w:lang w:val="fr-FR"/>
          <w:rPrChange w:id="306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307" w:author="hp" w:date="2025-05-26T11:36:00Z">
            <w:rPr>
              <w:sz w:val="24"/>
              <w:szCs w:val="24"/>
              <w:lang w:val="fr-FR"/>
            </w:rPr>
          </w:rPrChange>
        </w:rPr>
        <w:t>Utilisé avec Pandas, Matplotlib, TensorFlow</w:t>
      </w:r>
    </w:p>
    <w:p w:rsidR="005C6134" w:rsidRPr="00DF2426" w:rsidRDefault="005C6134" w:rsidP="005C6134">
      <w:pPr>
        <w:rPr>
          <w:rFonts w:ascii="Times New Roman" w:hAnsi="Times New Roman" w:cs="Times New Roman"/>
          <w:sz w:val="24"/>
          <w:szCs w:val="24"/>
          <w:lang w:val="fr-FR"/>
          <w:rPrChange w:id="308" w:author="hp" w:date="2025-05-26T11:36:00Z">
            <w:rPr>
              <w:sz w:val="24"/>
              <w:szCs w:val="24"/>
              <w:lang w:val="fr-FR"/>
            </w:rPr>
          </w:rPrChange>
        </w:rPr>
      </w:pPr>
    </w:p>
    <w:p w:rsidR="005C6134" w:rsidRPr="00DF2426" w:rsidRDefault="005C6134" w:rsidP="005C6134">
      <w:pPr>
        <w:rPr>
          <w:rFonts w:ascii="Times New Roman" w:hAnsi="Times New Roman" w:cs="Times New Roman"/>
          <w:sz w:val="24"/>
          <w:szCs w:val="24"/>
          <w:lang w:val="fr-FR"/>
          <w:rPrChange w:id="309" w:author="hp" w:date="2025-05-26T11:36:00Z">
            <w:rPr>
              <w:sz w:val="24"/>
              <w:szCs w:val="24"/>
              <w:lang w:val="fr-FR"/>
            </w:rPr>
          </w:rPrChange>
        </w:rPr>
      </w:pPr>
    </w:p>
    <w:p w:rsidR="005C6134" w:rsidRPr="00DF2426" w:rsidRDefault="005C6134" w:rsidP="005C6134">
      <w:pPr>
        <w:rPr>
          <w:rFonts w:ascii="Times New Roman" w:hAnsi="Times New Roman" w:cs="Times New Roman"/>
          <w:sz w:val="24"/>
          <w:szCs w:val="24"/>
          <w:lang w:val="fr-FR"/>
          <w:rPrChange w:id="310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311" w:author="hp" w:date="2025-05-26T11:36:00Z">
            <w:rPr>
              <w:sz w:val="24"/>
              <w:szCs w:val="24"/>
              <w:lang w:val="fr-FR"/>
            </w:rPr>
          </w:rPrChange>
        </w:rPr>
        <w:lastRenderedPageBreak/>
        <w:t xml:space="preserve">Nous n’avons pas encore installé, nous avons </w:t>
      </w:r>
      <w:r w:rsidR="00D4603A" w:rsidRPr="00DF2426">
        <w:rPr>
          <w:rFonts w:ascii="Times New Roman" w:hAnsi="Times New Roman" w:cs="Times New Roman"/>
          <w:sz w:val="24"/>
          <w:szCs w:val="24"/>
          <w:lang w:val="fr-FR"/>
          <w:rPrChange w:id="312" w:author="hp" w:date="2025-05-26T11:36:00Z">
            <w:rPr>
              <w:sz w:val="24"/>
              <w:szCs w:val="24"/>
              <w:lang w:val="fr-FR"/>
            </w:rPr>
          </w:rPrChange>
        </w:rPr>
        <w:t>lancé</w:t>
      </w:r>
      <w:r w:rsidRPr="00DF2426">
        <w:rPr>
          <w:rFonts w:ascii="Times New Roman" w:hAnsi="Times New Roman" w:cs="Times New Roman"/>
          <w:sz w:val="24"/>
          <w:szCs w:val="24"/>
          <w:lang w:val="fr-FR"/>
          <w:rPrChange w:id="313" w:author="hp" w:date="2025-05-26T11:36:00Z">
            <w:rPr>
              <w:sz w:val="24"/>
              <w:szCs w:val="24"/>
              <w:lang w:val="fr-FR"/>
            </w:rPr>
          </w:rPrChange>
        </w:rPr>
        <w:t xml:space="preserve"> cette </w:t>
      </w:r>
      <w:r w:rsidR="00D4603A" w:rsidRPr="00DF2426">
        <w:rPr>
          <w:rFonts w:ascii="Times New Roman" w:hAnsi="Times New Roman" w:cs="Times New Roman"/>
          <w:sz w:val="24"/>
          <w:szCs w:val="24"/>
          <w:lang w:val="fr-FR"/>
          <w:rPrChange w:id="314" w:author="hp" w:date="2025-05-26T11:36:00Z">
            <w:rPr>
              <w:sz w:val="24"/>
              <w:szCs w:val="24"/>
              <w:lang w:val="fr-FR"/>
            </w:rPr>
          </w:rPrChange>
        </w:rPr>
        <w:t>commande :</w:t>
      </w:r>
    </w:p>
    <w:p w:rsidR="005C6134" w:rsidRPr="00DF2426" w:rsidRDefault="005C6134" w:rsidP="005C6134">
      <w:pPr>
        <w:rPr>
          <w:rFonts w:ascii="Times New Roman" w:hAnsi="Times New Roman" w:cs="Times New Roman"/>
          <w:sz w:val="24"/>
          <w:szCs w:val="24"/>
          <w:lang w:val="fr-FR"/>
          <w:rPrChange w:id="315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316" w:author="hp" w:date="2025-05-26T11:36:00Z">
            <w:rPr>
              <w:sz w:val="24"/>
              <w:szCs w:val="24"/>
              <w:lang w:val="fr-FR"/>
            </w:rPr>
          </w:rPrChange>
        </w:rPr>
        <w:tab/>
        <w:t>Pip install numpy</w:t>
      </w:r>
    </w:p>
    <w:p w:rsidR="005C6134" w:rsidRPr="00DF2426" w:rsidRDefault="005C6134" w:rsidP="005C6134">
      <w:pPr>
        <w:rPr>
          <w:rFonts w:ascii="Times New Roman" w:hAnsi="Times New Roman" w:cs="Times New Roman"/>
          <w:sz w:val="24"/>
          <w:szCs w:val="24"/>
          <w:lang w:val="fr-FR"/>
          <w:rPrChange w:id="317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318" w:author="hp" w:date="2025-05-26T11:36:00Z">
            <w:rPr>
              <w:sz w:val="24"/>
              <w:szCs w:val="24"/>
              <w:lang w:val="fr-FR"/>
            </w:rPr>
          </w:rPrChange>
        </w:rPr>
        <w:t>Puis nous avons l’importer dans notre script python</w:t>
      </w:r>
    </w:p>
    <w:p w:rsidR="005C6134" w:rsidRPr="00DF2426" w:rsidRDefault="005C6134" w:rsidP="005C6134">
      <w:pPr>
        <w:rPr>
          <w:rFonts w:ascii="Times New Roman" w:hAnsi="Times New Roman" w:cs="Times New Roman"/>
          <w:sz w:val="24"/>
          <w:szCs w:val="24"/>
          <w:lang w:val="fr-FR"/>
          <w:rPrChange w:id="319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320" w:author="hp" w:date="2025-05-26T11:36:00Z">
            <w:rPr>
              <w:sz w:val="24"/>
              <w:szCs w:val="24"/>
              <w:lang w:val="fr-FR"/>
            </w:rPr>
          </w:rPrChange>
        </w:rPr>
        <w:tab/>
        <w:t>Import numpy as np</w:t>
      </w:r>
    </w:p>
    <w:p w:rsidR="005C6134" w:rsidRPr="00DF2426" w:rsidRDefault="005C6134" w:rsidP="005C6134">
      <w:pPr>
        <w:rPr>
          <w:rFonts w:ascii="Times New Roman" w:hAnsi="Times New Roman" w:cs="Times New Roman"/>
          <w:sz w:val="24"/>
          <w:szCs w:val="24"/>
          <w:lang w:val="fr-FR"/>
          <w:rPrChange w:id="321" w:author="hp" w:date="2025-05-26T11:36:00Z">
            <w:rPr>
              <w:sz w:val="24"/>
              <w:szCs w:val="24"/>
              <w:lang w:val="fr-FR"/>
            </w:rPr>
          </w:rPrChange>
        </w:rPr>
      </w:pPr>
    </w:p>
    <w:p w:rsidR="005C6134" w:rsidRPr="00DF2426" w:rsidRDefault="005C6134" w:rsidP="005C6134">
      <w:pPr>
        <w:rPr>
          <w:rFonts w:ascii="Times New Roman" w:hAnsi="Times New Roman" w:cs="Times New Roman"/>
          <w:sz w:val="24"/>
          <w:szCs w:val="24"/>
          <w:lang w:val="fr-FR"/>
          <w:rPrChange w:id="322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323" w:author="hp" w:date="2025-05-26T11:36:00Z">
            <w:rPr>
              <w:sz w:val="24"/>
              <w:szCs w:val="24"/>
              <w:lang w:val="fr-FR"/>
            </w:rPr>
          </w:rPrChange>
        </w:rPr>
        <w:t xml:space="preserve">Différence avec une liste Python </w:t>
      </w:r>
      <w:r w:rsidRPr="00DF2426">
        <w:rPr>
          <w:rFonts w:ascii="Times New Roman" w:hAnsi="Times New Roman" w:cs="Times New Roman"/>
          <w:sz w:val="24"/>
          <w:szCs w:val="24"/>
          <w:lang w:val="fr-FR"/>
          <w:rPrChange w:id="324" w:author="hp" w:date="2025-05-26T11:36:00Z">
            <w:rPr>
              <w:sz w:val="24"/>
              <w:szCs w:val="24"/>
              <w:lang w:val="fr-FR"/>
            </w:rPr>
          </w:rPrChange>
        </w:rPr>
        <w:sym w:font="Wingdings" w:char="F0E0"/>
      </w:r>
      <w:r w:rsidRPr="00DF2426">
        <w:rPr>
          <w:rFonts w:ascii="Times New Roman" w:hAnsi="Times New Roman" w:cs="Times New Roman"/>
          <w:sz w:val="24"/>
          <w:szCs w:val="24"/>
          <w:lang w:val="fr-FR"/>
          <w:rPrChange w:id="325" w:author="hp" w:date="2025-05-26T11:36:00Z">
            <w:rPr>
              <w:sz w:val="24"/>
              <w:szCs w:val="24"/>
              <w:lang w:val="fr-FR"/>
            </w:rPr>
          </w:rPrChange>
        </w:rPr>
        <w:t xml:space="preserve"> NumPy gère mieux la mémoire et les performances</w:t>
      </w:r>
    </w:p>
    <w:p w:rsidR="005C6134" w:rsidRPr="00DF2426" w:rsidRDefault="005C6134" w:rsidP="005C6134">
      <w:pPr>
        <w:rPr>
          <w:rFonts w:ascii="Times New Roman" w:hAnsi="Times New Roman" w:cs="Times New Roman"/>
          <w:sz w:val="24"/>
          <w:szCs w:val="24"/>
          <w:lang w:val="fr-FR"/>
          <w:rPrChange w:id="326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327" w:author="hp" w:date="2025-05-26T11:36:00Z">
            <w:rPr>
              <w:sz w:val="24"/>
              <w:szCs w:val="24"/>
              <w:lang w:val="fr-FR"/>
            </w:rPr>
          </w:rPrChange>
        </w:rPr>
        <w:t>Le tableau NumPy est optimisé pour le calcul scientifique</w:t>
      </w:r>
    </w:p>
    <w:p w:rsidR="007B4EC2" w:rsidRPr="00DF2426" w:rsidRDefault="007B4EC2" w:rsidP="005C6134">
      <w:pPr>
        <w:rPr>
          <w:rFonts w:ascii="Times New Roman" w:hAnsi="Times New Roman" w:cs="Times New Roman"/>
          <w:sz w:val="24"/>
          <w:szCs w:val="24"/>
          <w:lang w:val="fr-FR"/>
          <w:rPrChange w:id="328" w:author="hp" w:date="2025-05-26T11:36:00Z">
            <w:rPr>
              <w:sz w:val="24"/>
              <w:szCs w:val="24"/>
              <w:lang w:val="fr-FR"/>
            </w:rPr>
          </w:rPrChange>
        </w:rPr>
      </w:pPr>
    </w:p>
    <w:p w:rsidR="007B4EC2" w:rsidRPr="00DF2426" w:rsidRDefault="007B4EC2" w:rsidP="005C6134">
      <w:pPr>
        <w:rPr>
          <w:rFonts w:ascii="Times New Roman" w:hAnsi="Times New Roman" w:cs="Times New Roman"/>
          <w:sz w:val="24"/>
          <w:szCs w:val="24"/>
          <w:lang w:val="fr-FR"/>
          <w:rPrChange w:id="329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330" w:author="hp" w:date="2025-05-26T11:36:00Z">
            <w:rPr>
              <w:sz w:val="24"/>
              <w:szCs w:val="24"/>
              <w:lang w:val="fr-FR"/>
            </w:rPr>
          </w:rPrChange>
        </w:rPr>
        <w:t>Au n’y va sur PIL.</w:t>
      </w:r>
    </w:p>
    <w:p w:rsidR="007B4EC2" w:rsidRPr="00DF2426" w:rsidRDefault="007B4EC2" w:rsidP="007B4EC2">
      <w:pPr>
        <w:jc w:val="center"/>
        <w:rPr>
          <w:rFonts w:ascii="Times New Roman" w:hAnsi="Times New Roman" w:cs="Times New Roman"/>
          <w:b/>
          <w:sz w:val="28"/>
          <w:szCs w:val="28"/>
          <w:rPrChange w:id="331" w:author="hp" w:date="2025-05-26T11:36:00Z">
            <w:rPr>
              <w:b/>
              <w:sz w:val="28"/>
              <w:szCs w:val="28"/>
            </w:rPr>
          </w:rPrChange>
        </w:rPr>
      </w:pPr>
      <w:r w:rsidRPr="00DF2426">
        <w:rPr>
          <w:rFonts w:ascii="Times New Roman" w:hAnsi="Times New Roman" w:cs="Times New Roman"/>
          <w:b/>
          <w:sz w:val="28"/>
          <w:szCs w:val="28"/>
          <w:rPrChange w:id="332" w:author="hp" w:date="2025-05-26T11:36:00Z">
            <w:rPr>
              <w:b/>
              <w:sz w:val="28"/>
              <w:szCs w:val="28"/>
            </w:rPr>
          </w:rPrChange>
        </w:rPr>
        <w:t>PIL(pillow)</w:t>
      </w:r>
    </w:p>
    <w:p w:rsidR="007B4EC2" w:rsidRPr="00DF2426" w:rsidRDefault="007B4EC2" w:rsidP="007B4EC2">
      <w:pPr>
        <w:rPr>
          <w:rFonts w:ascii="Times New Roman" w:hAnsi="Times New Roman" w:cs="Times New Roman"/>
          <w:b/>
          <w:sz w:val="28"/>
          <w:szCs w:val="28"/>
          <w:rPrChange w:id="333" w:author="hp" w:date="2025-05-26T11:36:00Z">
            <w:rPr>
              <w:b/>
              <w:sz w:val="28"/>
              <w:szCs w:val="28"/>
            </w:rPr>
          </w:rPrChange>
        </w:rPr>
      </w:pPr>
      <w:r w:rsidRPr="00DF2426">
        <w:rPr>
          <w:rFonts w:ascii="Times New Roman" w:hAnsi="Times New Roman" w:cs="Times New Roman"/>
          <w:b/>
          <w:sz w:val="28"/>
          <w:szCs w:val="28"/>
          <w:rPrChange w:id="334" w:author="hp" w:date="2025-05-26T11:36:00Z">
            <w:rPr>
              <w:b/>
              <w:sz w:val="28"/>
              <w:szCs w:val="28"/>
            </w:rPr>
          </w:rPrChange>
        </w:rPr>
        <w:t>Python Imaging Library :</w:t>
      </w:r>
    </w:p>
    <w:p w:rsidR="007B4EC2" w:rsidRPr="00DF2426" w:rsidRDefault="007B4EC2" w:rsidP="007B4EC2">
      <w:pPr>
        <w:rPr>
          <w:rFonts w:ascii="Times New Roman" w:hAnsi="Times New Roman" w:cs="Times New Roman"/>
          <w:sz w:val="24"/>
          <w:szCs w:val="24"/>
          <w:lang w:val="fr-FR"/>
          <w:rPrChange w:id="335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336" w:author="hp" w:date="2025-05-26T11:36:00Z">
            <w:rPr>
              <w:sz w:val="24"/>
              <w:szCs w:val="24"/>
              <w:lang w:val="fr-FR"/>
            </w:rPr>
          </w:rPrChange>
        </w:rPr>
        <w:t xml:space="preserve">PIL (Python Imaging Library) est une bibliothèque ultra-puissante pour </w:t>
      </w:r>
      <w:r w:rsidRPr="00DF2426">
        <w:rPr>
          <w:rFonts w:ascii="Times New Roman" w:hAnsi="Times New Roman" w:cs="Times New Roman"/>
          <w:b/>
          <w:sz w:val="24"/>
          <w:szCs w:val="24"/>
          <w:lang w:val="fr-FR"/>
          <w:rPrChange w:id="337" w:author="hp" w:date="2025-05-26T11:36:00Z">
            <w:rPr>
              <w:b/>
              <w:sz w:val="24"/>
              <w:szCs w:val="24"/>
              <w:lang w:val="fr-FR"/>
            </w:rPr>
          </w:rPrChange>
        </w:rPr>
        <w:t>manipuler les images</w:t>
      </w:r>
      <w:r w:rsidRPr="00DF2426">
        <w:rPr>
          <w:rFonts w:ascii="Times New Roman" w:hAnsi="Times New Roman" w:cs="Times New Roman"/>
          <w:sz w:val="24"/>
          <w:szCs w:val="24"/>
          <w:lang w:val="fr-FR"/>
          <w:rPrChange w:id="338" w:author="hp" w:date="2025-05-26T11:36:00Z">
            <w:rPr>
              <w:sz w:val="24"/>
              <w:szCs w:val="24"/>
              <w:lang w:val="fr-FR"/>
            </w:rPr>
          </w:rPrChange>
        </w:rPr>
        <w:t xml:space="preserve"> en Python! Elle a été remplacée par Pillow, une version améliorée et maintenue!</w:t>
      </w:r>
    </w:p>
    <w:p w:rsidR="007B4EC2" w:rsidRPr="00DF2426" w:rsidRDefault="007B4EC2" w:rsidP="007B4EC2">
      <w:pPr>
        <w:rPr>
          <w:rFonts w:ascii="Times New Roman" w:hAnsi="Times New Roman" w:cs="Times New Roman"/>
          <w:sz w:val="24"/>
          <w:szCs w:val="24"/>
          <w:lang w:val="fr-FR"/>
          <w:rPrChange w:id="339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340" w:author="hp" w:date="2025-05-26T11:36:00Z">
            <w:rPr>
              <w:sz w:val="24"/>
              <w:szCs w:val="24"/>
              <w:lang w:val="fr-FR"/>
            </w:rPr>
          </w:rPrChange>
        </w:rPr>
        <w:t xml:space="preserve">Comme d’hab,ce que nous devrions c’est l’installation de ce </w:t>
      </w:r>
      <w:r w:rsidR="00D4603A" w:rsidRPr="00DF2426">
        <w:rPr>
          <w:rFonts w:ascii="Times New Roman" w:hAnsi="Times New Roman" w:cs="Times New Roman"/>
          <w:sz w:val="24"/>
          <w:szCs w:val="24"/>
          <w:lang w:val="fr-FR"/>
          <w:rPrChange w:id="341" w:author="hp" w:date="2025-05-26T11:36:00Z">
            <w:rPr>
              <w:sz w:val="24"/>
              <w:szCs w:val="24"/>
              <w:lang w:val="fr-FR"/>
            </w:rPr>
          </w:rPrChange>
        </w:rPr>
        <w:t>bibliothèque</w:t>
      </w:r>
      <w:r w:rsidRPr="00DF2426">
        <w:rPr>
          <w:rFonts w:ascii="Times New Roman" w:hAnsi="Times New Roman" w:cs="Times New Roman"/>
          <w:sz w:val="24"/>
          <w:szCs w:val="24"/>
          <w:lang w:val="fr-FR"/>
          <w:rPrChange w:id="342" w:author="hp" w:date="2025-05-26T11:36:00Z">
            <w:rPr>
              <w:sz w:val="24"/>
              <w:szCs w:val="24"/>
              <w:lang w:val="fr-FR"/>
            </w:rPr>
          </w:rPrChange>
        </w:rPr>
        <w:t xml:space="preserve"> et l’importation de </w:t>
      </w:r>
      <w:r w:rsidR="00D4603A" w:rsidRPr="00DF2426">
        <w:rPr>
          <w:rFonts w:ascii="Times New Roman" w:hAnsi="Times New Roman" w:cs="Times New Roman"/>
          <w:sz w:val="24"/>
          <w:szCs w:val="24"/>
          <w:lang w:val="fr-FR"/>
          <w:rPrChange w:id="343" w:author="hp" w:date="2025-05-26T11:36:00Z">
            <w:rPr>
              <w:sz w:val="24"/>
              <w:szCs w:val="24"/>
              <w:lang w:val="fr-FR"/>
            </w:rPr>
          </w:rPrChange>
        </w:rPr>
        <w:t>cette bibliothèque</w:t>
      </w:r>
      <w:r w:rsidRPr="00DF2426">
        <w:rPr>
          <w:rFonts w:ascii="Times New Roman" w:hAnsi="Times New Roman" w:cs="Times New Roman"/>
          <w:sz w:val="24"/>
          <w:szCs w:val="24"/>
          <w:lang w:val="fr-FR"/>
          <w:rPrChange w:id="344" w:author="hp" w:date="2025-05-26T11:36:00Z">
            <w:rPr>
              <w:sz w:val="24"/>
              <w:szCs w:val="24"/>
              <w:lang w:val="fr-FR"/>
            </w:rPr>
          </w:rPrChange>
        </w:rPr>
        <w:t xml:space="preserve"> dans notre script</w:t>
      </w:r>
    </w:p>
    <w:p w:rsidR="007B4EC2" w:rsidRPr="00DF2426" w:rsidRDefault="007B4EC2" w:rsidP="007B4EC2">
      <w:pPr>
        <w:ind w:firstLine="720"/>
        <w:rPr>
          <w:rFonts w:ascii="Times New Roman" w:hAnsi="Times New Roman" w:cs="Times New Roman"/>
          <w:sz w:val="24"/>
          <w:szCs w:val="24"/>
          <w:rPrChange w:id="345" w:author="hp" w:date="2025-05-26T11:36:00Z">
            <w:rPr>
              <w:sz w:val="24"/>
              <w:szCs w:val="24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rPrChange w:id="346" w:author="hp" w:date="2025-05-26T11:36:00Z">
            <w:rPr>
              <w:sz w:val="24"/>
              <w:szCs w:val="24"/>
            </w:rPr>
          </w:rPrChange>
        </w:rPr>
        <w:t>-pip install pillow</w:t>
      </w:r>
    </w:p>
    <w:p w:rsidR="007B4EC2" w:rsidRPr="00DF2426" w:rsidRDefault="007B4EC2" w:rsidP="007B4EC2">
      <w:pPr>
        <w:ind w:firstLine="720"/>
        <w:rPr>
          <w:rFonts w:ascii="Times New Roman" w:hAnsi="Times New Roman" w:cs="Times New Roman"/>
          <w:sz w:val="24"/>
          <w:szCs w:val="24"/>
          <w:rPrChange w:id="347" w:author="hp" w:date="2025-05-26T11:36:00Z">
            <w:rPr>
              <w:sz w:val="24"/>
              <w:szCs w:val="24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rPrChange w:id="348" w:author="hp" w:date="2025-05-26T11:36:00Z">
            <w:rPr>
              <w:sz w:val="24"/>
              <w:szCs w:val="24"/>
            </w:rPr>
          </w:rPrChange>
        </w:rPr>
        <w:t>-</w:t>
      </w:r>
      <w:r w:rsidRPr="00DF2426">
        <w:rPr>
          <w:rFonts w:ascii="Times New Roman" w:hAnsi="Times New Roman" w:cs="Times New Roman"/>
          <w:rPrChange w:id="349" w:author="hp" w:date="2025-05-26T11:36:00Z">
            <w:rPr/>
          </w:rPrChange>
        </w:rPr>
        <w:t xml:space="preserve"> </w:t>
      </w:r>
      <w:r w:rsidRPr="00DF2426">
        <w:rPr>
          <w:rFonts w:ascii="Times New Roman" w:hAnsi="Times New Roman" w:cs="Times New Roman"/>
          <w:sz w:val="24"/>
          <w:szCs w:val="24"/>
          <w:rPrChange w:id="350" w:author="hp" w:date="2025-05-26T11:36:00Z">
            <w:rPr>
              <w:sz w:val="24"/>
              <w:szCs w:val="24"/>
            </w:rPr>
          </w:rPrChange>
        </w:rPr>
        <w:t>from PIL import Image</w:t>
      </w:r>
    </w:p>
    <w:p w:rsidR="007B4EC2" w:rsidRPr="00DF2426" w:rsidRDefault="007B4EC2" w:rsidP="007B4EC2">
      <w:pPr>
        <w:rPr>
          <w:rFonts w:ascii="Times New Roman" w:hAnsi="Times New Roman" w:cs="Times New Roman"/>
          <w:sz w:val="24"/>
          <w:szCs w:val="24"/>
          <w:lang w:val="fr-FR"/>
          <w:rPrChange w:id="351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352" w:author="hp" w:date="2025-05-26T11:36:00Z">
            <w:rPr>
              <w:sz w:val="24"/>
              <w:szCs w:val="24"/>
              <w:lang w:val="fr-FR"/>
            </w:rPr>
          </w:rPrChange>
        </w:rPr>
        <w:t>Avec Pillow, tu peux ouvrir et afficher une image en une ligne:</w:t>
      </w:r>
    </w:p>
    <w:p w:rsidR="007B4EC2" w:rsidRPr="00DF2426" w:rsidRDefault="007B4EC2" w:rsidP="007B4EC2">
      <w:pPr>
        <w:rPr>
          <w:rFonts w:ascii="Times New Roman" w:hAnsi="Times New Roman" w:cs="Times New Roman"/>
          <w:sz w:val="24"/>
          <w:szCs w:val="24"/>
          <w:lang w:val="fr-FR"/>
          <w:rPrChange w:id="353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354" w:author="hp" w:date="2025-05-26T11:36:00Z">
            <w:rPr>
              <w:sz w:val="24"/>
              <w:szCs w:val="24"/>
              <w:lang w:val="fr-FR"/>
            </w:rPr>
          </w:rPrChange>
        </w:rPr>
        <w:t>from PIL import Image</w:t>
      </w:r>
    </w:p>
    <w:p w:rsidR="007B4EC2" w:rsidRPr="00DF2426" w:rsidRDefault="007B4EC2" w:rsidP="007B4EC2">
      <w:pPr>
        <w:rPr>
          <w:rFonts w:ascii="Times New Roman" w:hAnsi="Times New Roman" w:cs="Times New Roman"/>
          <w:sz w:val="24"/>
          <w:szCs w:val="24"/>
          <w:lang w:val="fr-FR"/>
          <w:rPrChange w:id="355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356" w:author="hp" w:date="2025-05-26T11:36:00Z">
            <w:rPr>
              <w:sz w:val="24"/>
              <w:szCs w:val="24"/>
              <w:lang w:val="fr-FR"/>
            </w:rPr>
          </w:rPrChange>
        </w:rPr>
        <w:t xml:space="preserve">image = Image.open("photo.jpg")  </w:t>
      </w:r>
      <w:r w:rsidRPr="00DF2426">
        <w:rPr>
          <w:rFonts w:ascii="Times New Roman" w:hAnsi="Times New Roman" w:cs="Times New Roman"/>
          <w:sz w:val="24"/>
          <w:szCs w:val="24"/>
          <w:rPrChange w:id="357" w:author="hp" w:date="2025-05-26T11:36:00Z">
            <w:rPr>
              <w:sz w:val="24"/>
              <w:szCs w:val="24"/>
            </w:rPr>
          </w:rPrChange>
        </w:rPr>
        <w:sym w:font="Wingdings" w:char="F0E0"/>
      </w:r>
      <w:r w:rsidRPr="00DF2426">
        <w:rPr>
          <w:rFonts w:ascii="Times New Roman" w:hAnsi="Times New Roman" w:cs="Times New Roman"/>
          <w:sz w:val="24"/>
          <w:szCs w:val="24"/>
          <w:lang w:val="fr-FR"/>
          <w:rPrChange w:id="358" w:author="hp" w:date="2025-05-26T11:36:00Z">
            <w:rPr>
              <w:sz w:val="24"/>
              <w:szCs w:val="24"/>
              <w:lang w:val="fr-FR"/>
            </w:rPr>
          </w:rPrChange>
        </w:rPr>
        <w:t xml:space="preserve"> Charge l’image</w:t>
      </w:r>
    </w:p>
    <w:p w:rsidR="007B4EC2" w:rsidRPr="00DF2426" w:rsidRDefault="007B4EC2" w:rsidP="007B4EC2">
      <w:pPr>
        <w:rPr>
          <w:rFonts w:ascii="Times New Roman" w:hAnsi="Times New Roman" w:cs="Times New Roman"/>
          <w:sz w:val="24"/>
          <w:szCs w:val="24"/>
          <w:lang w:val="fr-FR"/>
          <w:rPrChange w:id="359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360" w:author="hp" w:date="2025-05-26T11:36:00Z">
            <w:rPr>
              <w:sz w:val="24"/>
              <w:szCs w:val="24"/>
              <w:lang w:val="fr-FR"/>
            </w:rPr>
          </w:rPrChange>
        </w:rPr>
        <w:t xml:space="preserve">image.show()  </w:t>
      </w:r>
      <w:r w:rsidRPr="00DF2426">
        <w:rPr>
          <w:rFonts w:ascii="Times New Roman" w:hAnsi="Times New Roman" w:cs="Times New Roman"/>
          <w:sz w:val="24"/>
          <w:szCs w:val="24"/>
          <w:rPrChange w:id="361" w:author="hp" w:date="2025-05-26T11:36:00Z">
            <w:rPr>
              <w:sz w:val="24"/>
              <w:szCs w:val="24"/>
            </w:rPr>
          </w:rPrChange>
        </w:rPr>
        <w:sym w:font="Wingdings" w:char="F0E0"/>
      </w:r>
      <w:r w:rsidRPr="00DF2426">
        <w:rPr>
          <w:rFonts w:ascii="Times New Roman" w:hAnsi="Times New Roman" w:cs="Times New Roman"/>
          <w:sz w:val="24"/>
          <w:szCs w:val="24"/>
          <w:lang w:val="fr-FR"/>
          <w:rPrChange w:id="362" w:author="hp" w:date="2025-05-26T11:36:00Z">
            <w:rPr>
              <w:sz w:val="24"/>
              <w:szCs w:val="24"/>
              <w:lang w:val="fr-FR"/>
            </w:rPr>
          </w:rPrChange>
        </w:rPr>
        <w:t xml:space="preserve"> Affiche l’image</w:t>
      </w:r>
    </w:p>
    <w:p w:rsidR="007B4EC2" w:rsidRPr="00DF2426" w:rsidRDefault="007B4EC2" w:rsidP="007B4EC2">
      <w:pPr>
        <w:rPr>
          <w:rFonts w:ascii="Times New Roman" w:hAnsi="Times New Roman" w:cs="Times New Roman"/>
          <w:sz w:val="24"/>
          <w:szCs w:val="24"/>
          <w:lang w:val="fr-FR"/>
          <w:rPrChange w:id="363" w:author="hp" w:date="2025-05-26T11:36:00Z">
            <w:rPr>
              <w:sz w:val="24"/>
              <w:szCs w:val="24"/>
              <w:lang w:val="fr-FR"/>
            </w:rPr>
          </w:rPrChange>
        </w:rPr>
      </w:pPr>
    </w:p>
    <w:p w:rsidR="007B4EC2" w:rsidRPr="00DF2426" w:rsidRDefault="007B4EC2" w:rsidP="007B4EC2">
      <w:pPr>
        <w:rPr>
          <w:rFonts w:ascii="Times New Roman" w:hAnsi="Times New Roman" w:cs="Times New Roman"/>
          <w:sz w:val="24"/>
          <w:szCs w:val="24"/>
          <w:lang w:val="fr-FR"/>
          <w:rPrChange w:id="364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365" w:author="hp" w:date="2025-05-26T11:36:00Z">
            <w:rPr>
              <w:sz w:val="24"/>
              <w:szCs w:val="24"/>
              <w:lang w:val="fr-FR"/>
            </w:rPr>
          </w:rPrChange>
        </w:rPr>
        <w:t>pourquoi PIL?</w:t>
      </w:r>
    </w:p>
    <w:p w:rsidR="007B4EC2" w:rsidRPr="00DF2426" w:rsidRDefault="007B4EC2" w:rsidP="007B4EC2">
      <w:pPr>
        <w:rPr>
          <w:rFonts w:ascii="Times New Roman" w:hAnsi="Times New Roman" w:cs="Times New Roman"/>
          <w:sz w:val="24"/>
          <w:szCs w:val="24"/>
          <w:lang w:val="fr-FR"/>
          <w:rPrChange w:id="366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367" w:author="hp" w:date="2025-05-26T11:36:00Z">
            <w:rPr>
              <w:sz w:val="24"/>
              <w:szCs w:val="24"/>
              <w:lang w:val="fr-FR"/>
            </w:rPr>
          </w:rPrChange>
        </w:rPr>
        <w:tab/>
        <w:t>-Compatible avec PNG, JPEG, BMP, GIF et bien d’autres formats</w:t>
      </w:r>
    </w:p>
    <w:p w:rsidR="007B4EC2" w:rsidRPr="00DF2426" w:rsidRDefault="007B4EC2" w:rsidP="007B4EC2">
      <w:pPr>
        <w:ind w:firstLine="720"/>
        <w:rPr>
          <w:rFonts w:ascii="Times New Roman" w:hAnsi="Times New Roman" w:cs="Times New Roman"/>
          <w:sz w:val="24"/>
          <w:szCs w:val="24"/>
          <w:lang w:val="fr-FR"/>
          <w:rPrChange w:id="368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369" w:author="hp" w:date="2025-05-26T11:36:00Z">
            <w:rPr>
              <w:sz w:val="24"/>
              <w:szCs w:val="24"/>
              <w:lang w:val="fr-FR"/>
            </w:rPr>
          </w:rPrChange>
        </w:rPr>
        <w:t>-Très rapide pour manipuler les images sans perte de qualité</w:t>
      </w:r>
    </w:p>
    <w:p w:rsidR="007B4EC2" w:rsidRPr="00DF2426" w:rsidRDefault="007B4EC2" w:rsidP="007B4EC2">
      <w:pPr>
        <w:ind w:firstLine="720"/>
        <w:rPr>
          <w:rFonts w:ascii="Times New Roman" w:hAnsi="Times New Roman" w:cs="Times New Roman"/>
          <w:sz w:val="24"/>
          <w:szCs w:val="24"/>
          <w:lang w:val="fr-FR"/>
          <w:rPrChange w:id="370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371" w:author="hp" w:date="2025-05-26T11:36:00Z">
            <w:rPr>
              <w:sz w:val="24"/>
              <w:szCs w:val="24"/>
              <w:lang w:val="fr-FR"/>
            </w:rPr>
          </w:rPrChange>
        </w:rPr>
        <w:t>-etc.</w:t>
      </w:r>
    </w:p>
    <w:p w:rsidR="007B4EC2" w:rsidRPr="00DF2426" w:rsidRDefault="007B4EC2" w:rsidP="007B4EC2">
      <w:pPr>
        <w:rPr>
          <w:rFonts w:ascii="Times New Roman" w:hAnsi="Times New Roman" w:cs="Times New Roman"/>
          <w:sz w:val="24"/>
          <w:szCs w:val="24"/>
          <w:lang w:val="fr-FR"/>
          <w:rPrChange w:id="372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373" w:author="hp" w:date="2025-05-26T11:36:00Z">
            <w:rPr>
              <w:sz w:val="24"/>
              <w:szCs w:val="24"/>
              <w:lang w:val="fr-FR"/>
            </w:rPr>
          </w:rPrChange>
        </w:rPr>
        <w:t xml:space="preserve">Utile pour compresser ou adapter une image à un format </w:t>
      </w:r>
      <w:r w:rsidR="00D4603A" w:rsidRPr="00DF2426">
        <w:rPr>
          <w:rFonts w:ascii="Times New Roman" w:hAnsi="Times New Roman" w:cs="Times New Roman"/>
          <w:sz w:val="24"/>
          <w:szCs w:val="24"/>
          <w:lang w:val="fr-FR"/>
          <w:rPrChange w:id="374" w:author="hp" w:date="2025-05-26T11:36:00Z">
            <w:rPr>
              <w:sz w:val="24"/>
              <w:szCs w:val="24"/>
              <w:lang w:val="fr-FR"/>
            </w:rPr>
          </w:rPrChange>
        </w:rPr>
        <w:t>spécifique !</w:t>
      </w:r>
    </w:p>
    <w:p w:rsidR="007B4EC2" w:rsidRPr="00DF2426" w:rsidRDefault="007B4EC2" w:rsidP="007B4EC2">
      <w:pPr>
        <w:rPr>
          <w:rFonts w:ascii="Times New Roman" w:hAnsi="Times New Roman" w:cs="Times New Roman"/>
          <w:sz w:val="24"/>
          <w:szCs w:val="24"/>
          <w:lang w:val="fr-FR"/>
          <w:rPrChange w:id="375" w:author="hp" w:date="2025-05-26T11:36:00Z">
            <w:rPr>
              <w:sz w:val="24"/>
              <w:szCs w:val="24"/>
              <w:lang w:val="fr-FR"/>
            </w:rPr>
          </w:rPrChange>
        </w:rPr>
      </w:pPr>
    </w:p>
    <w:p w:rsidR="00780290" w:rsidRPr="00DF2426" w:rsidRDefault="00780290" w:rsidP="009D2E5A">
      <w:pPr>
        <w:pStyle w:val="Titre1"/>
        <w:jc w:val="center"/>
        <w:rPr>
          <w:rFonts w:ascii="Times New Roman" w:hAnsi="Times New Roman" w:cs="Times New Roman"/>
          <w:lang w:val="fr-FR"/>
          <w:rPrChange w:id="376" w:author="hp" w:date="2025-05-26T11:36:00Z">
            <w:rPr>
              <w:lang w:val="fr-FR"/>
            </w:rPr>
          </w:rPrChange>
        </w:rPr>
      </w:pPr>
      <w:bookmarkStart w:id="377" w:name="_Toc198997339"/>
      <w:r w:rsidRPr="00DF2426">
        <w:rPr>
          <w:rFonts w:ascii="Times New Roman" w:hAnsi="Times New Roman" w:cs="Times New Roman"/>
          <w:lang w:val="fr-FR"/>
          <w:rPrChange w:id="378" w:author="hp" w:date="2025-05-26T11:36:00Z">
            <w:rPr>
              <w:lang w:val="fr-FR"/>
            </w:rPr>
          </w:rPrChange>
        </w:rPr>
        <w:lastRenderedPageBreak/>
        <w:t>UI</w:t>
      </w:r>
      <w:bookmarkEnd w:id="377"/>
    </w:p>
    <w:p w:rsidR="00780290" w:rsidRPr="00DF2426" w:rsidRDefault="00780290" w:rsidP="00780290">
      <w:pPr>
        <w:rPr>
          <w:rFonts w:ascii="Times New Roman" w:hAnsi="Times New Roman" w:cs="Times New Roman"/>
          <w:lang w:val="fr-FR"/>
          <w:rPrChange w:id="379" w:author="hp" w:date="2025-05-26T11:36:00Z">
            <w:rPr>
              <w:lang w:val="fr-FR"/>
            </w:rPr>
          </w:rPrChange>
        </w:rPr>
      </w:pPr>
    </w:p>
    <w:p w:rsidR="007B4EC2" w:rsidRPr="00DF2426" w:rsidRDefault="007B4EC2" w:rsidP="007B4EC2">
      <w:pPr>
        <w:rPr>
          <w:rFonts w:ascii="Times New Roman" w:hAnsi="Times New Roman" w:cs="Times New Roman"/>
          <w:sz w:val="24"/>
          <w:szCs w:val="24"/>
          <w:lang w:val="fr-FR"/>
          <w:rPrChange w:id="380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381" w:author="hp" w:date="2025-05-26T11:36:00Z">
            <w:rPr>
              <w:sz w:val="24"/>
              <w:szCs w:val="24"/>
              <w:lang w:val="fr-FR"/>
            </w:rPr>
          </w:rPrChange>
        </w:rPr>
        <w:t>Et comme vous nous avez donne l’</w:t>
      </w:r>
      <w:r w:rsidR="00D4603A" w:rsidRPr="00DF2426">
        <w:rPr>
          <w:rFonts w:ascii="Times New Roman" w:hAnsi="Times New Roman" w:cs="Times New Roman"/>
          <w:sz w:val="24"/>
          <w:szCs w:val="24"/>
          <w:lang w:val="fr-FR"/>
          <w:rPrChange w:id="382" w:author="hp" w:date="2025-05-26T11:36:00Z">
            <w:rPr>
              <w:sz w:val="24"/>
              <w:szCs w:val="24"/>
              <w:lang w:val="fr-FR"/>
            </w:rPr>
          </w:rPrChange>
        </w:rPr>
        <w:t>énonce</w:t>
      </w:r>
      <w:r w:rsidRPr="00DF2426">
        <w:rPr>
          <w:rFonts w:ascii="Times New Roman" w:hAnsi="Times New Roman" w:cs="Times New Roman"/>
          <w:sz w:val="24"/>
          <w:szCs w:val="24"/>
          <w:lang w:val="fr-FR"/>
          <w:rPrChange w:id="383" w:author="hp" w:date="2025-05-26T11:36:00Z">
            <w:rPr>
              <w:sz w:val="24"/>
              <w:szCs w:val="24"/>
              <w:lang w:val="fr-FR"/>
            </w:rPr>
          </w:rPrChange>
        </w:rPr>
        <w:t xml:space="preserve">, nous avons </w:t>
      </w:r>
      <w:r w:rsidR="00D4603A" w:rsidRPr="00DF2426">
        <w:rPr>
          <w:rFonts w:ascii="Times New Roman" w:hAnsi="Times New Roman" w:cs="Times New Roman"/>
          <w:sz w:val="24"/>
          <w:szCs w:val="24"/>
          <w:lang w:val="fr-FR"/>
          <w:rPrChange w:id="384" w:author="hp" w:date="2025-05-26T11:36:00Z">
            <w:rPr>
              <w:sz w:val="24"/>
              <w:szCs w:val="24"/>
              <w:lang w:val="fr-FR"/>
            </w:rPr>
          </w:rPrChange>
        </w:rPr>
        <w:t>utilisés</w:t>
      </w:r>
      <w:r w:rsidRPr="00DF2426">
        <w:rPr>
          <w:rFonts w:ascii="Times New Roman" w:hAnsi="Times New Roman" w:cs="Times New Roman"/>
          <w:sz w:val="24"/>
          <w:szCs w:val="24"/>
          <w:lang w:val="fr-FR"/>
          <w:rPrChange w:id="385" w:author="hp" w:date="2025-05-26T11:36:00Z">
            <w:rPr>
              <w:sz w:val="24"/>
              <w:szCs w:val="24"/>
              <w:lang w:val="fr-FR"/>
            </w:rPr>
          </w:rPrChange>
        </w:rPr>
        <w:t xml:space="preserve"> Tkinter comme </w:t>
      </w:r>
      <w:proofErr w:type="gramStart"/>
      <w:r w:rsidRPr="00DF2426">
        <w:rPr>
          <w:rFonts w:ascii="Times New Roman" w:hAnsi="Times New Roman" w:cs="Times New Roman"/>
          <w:sz w:val="24"/>
          <w:szCs w:val="24"/>
          <w:lang w:val="fr-FR"/>
          <w:rPrChange w:id="386" w:author="hp" w:date="2025-05-26T11:36:00Z">
            <w:rPr>
              <w:sz w:val="24"/>
              <w:szCs w:val="24"/>
              <w:lang w:val="fr-FR"/>
            </w:rPr>
          </w:rPrChange>
        </w:rPr>
        <w:t>l’UI(</w:t>
      </w:r>
      <w:proofErr w:type="gramEnd"/>
      <w:r w:rsidRPr="00DF2426">
        <w:rPr>
          <w:rFonts w:ascii="Times New Roman" w:hAnsi="Times New Roman" w:cs="Times New Roman"/>
          <w:sz w:val="24"/>
          <w:szCs w:val="24"/>
          <w:lang w:val="fr-FR"/>
          <w:rPrChange w:id="387" w:author="hp" w:date="2025-05-26T11:36:00Z">
            <w:rPr>
              <w:sz w:val="24"/>
              <w:szCs w:val="24"/>
              <w:lang w:val="fr-FR"/>
            </w:rPr>
          </w:rPrChange>
        </w:rPr>
        <w:t xml:space="preserve">User Interface) l’interface pour afficher bien notre </w:t>
      </w:r>
      <w:proofErr w:type="spellStart"/>
      <w:r w:rsidR="00D4603A" w:rsidRPr="00DF2426">
        <w:rPr>
          <w:rFonts w:ascii="Times New Roman" w:hAnsi="Times New Roman" w:cs="Times New Roman"/>
          <w:b/>
          <w:sz w:val="24"/>
          <w:szCs w:val="24"/>
          <w:lang w:val="fr-FR"/>
          <w:rPrChange w:id="388" w:author="hp" w:date="2025-05-26T11:36:00Z">
            <w:rPr>
              <w:b/>
              <w:sz w:val="24"/>
              <w:szCs w:val="24"/>
              <w:lang w:val="fr-FR"/>
            </w:rPr>
          </w:rPrChange>
        </w:rPr>
        <w:t>sté</w:t>
      </w:r>
      <w:ins w:id="389" w:author="hp" w:date="2025-05-26T10:35:00Z">
        <w:r w:rsidR="00537179" w:rsidRPr="00DF2426">
          <w:rPr>
            <w:rFonts w:ascii="Times New Roman" w:hAnsi="Times New Roman" w:cs="Times New Roman"/>
            <w:b/>
            <w:sz w:val="24"/>
            <w:szCs w:val="24"/>
            <w:lang w:val="fr-FR"/>
            <w:rPrChange w:id="390" w:author="hp" w:date="2025-05-26T11:36:00Z">
              <w:rPr>
                <w:b/>
                <w:sz w:val="24"/>
                <w:szCs w:val="24"/>
                <w:lang w:val="fr-FR"/>
              </w:rPr>
            </w:rPrChange>
          </w:rPr>
          <w:t>g</w:t>
        </w:r>
      </w:ins>
      <w:ins w:id="391" w:author="hp" w:date="2025-05-26T10:36:00Z">
        <w:r w:rsidR="00537179" w:rsidRPr="00DF2426">
          <w:rPr>
            <w:rFonts w:ascii="Times New Roman" w:hAnsi="Times New Roman" w:cs="Times New Roman"/>
            <w:b/>
            <w:sz w:val="24"/>
            <w:szCs w:val="24"/>
            <w:lang w:val="fr-FR"/>
            <w:rPrChange w:id="392" w:author="hp" w:date="2025-05-26T11:36:00Z">
              <w:rPr>
                <w:b/>
                <w:sz w:val="24"/>
                <w:szCs w:val="24"/>
                <w:lang w:val="fr-FR"/>
              </w:rPr>
            </w:rPrChange>
          </w:rPr>
          <w:t>a</w:t>
        </w:r>
      </w:ins>
      <w:r w:rsidR="00D4603A" w:rsidRPr="00DF2426">
        <w:rPr>
          <w:rFonts w:ascii="Times New Roman" w:hAnsi="Times New Roman" w:cs="Times New Roman"/>
          <w:b/>
          <w:sz w:val="24"/>
          <w:szCs w:val="24"/>
          <w:lang w:val="fr-FR"/>
          <w:rPrChange w:id="393" w:author="hp" w:date="2025-05-26T11:36:00Z">
            <w:rPr>
              <w:b/>
              <w:sz w:val="24"/>
              <w:szCs w:val="24"/>
              <w:lang w:val="fr-FR"/>
            </w:rPr>
          </w:rPrChange>
        </w:rPr>
        <w:t>nographie</w:t>
      </w:r>
      <w:proofErr w:type="spellEnd"/>
      <w:r w:rsidRPr="00DF2426">
        <w:rPr>
          <w:rFonts w:ascii="Times New Roman" w:hAnsi="Times New Roman" w:cs="Times New Roman"/>
          <w:sz w:val="24"/>
          <w:szCs w:val="24"/>
          <w:lang w:val="fr-FR"/>
          <w:rPrChange w:id="394" w:author="hp" w:date="2025-05-26T11:36:00Z">
            <w:rPr>
              <w:sz w:val="24"/>
              <w:szCs w:val="24"/>
              <w:lang w:val="fr-FR"/>
            </w:rPr>
          </w:rPrChange>
        </w:rPr>
        <w:t xml:space="preserve"> ,</w:t>
      </w:r>
      <w:r w:rsidR="00780290" w:rsidRPr="00DF2426">
        <w:rPr>
          <w:rFonts w:ascii="Times New Roman" w:hAnsi="Times New Roman" w:cs="Times New Roman"/>
          <w:sz w:val="24"/>
          <w:szCs w:val="24"/>
          <w:lang w:val="fr-FR"/>
          <w:rPrChange w:id="395" w:author="hp" w:date="2025-05-26T11:36:00Z">
            <w:rPr>
              <w:sz w:val="24"/>
              <w:szCs w:val="24"/>
              <w:lang w:val="fr-FR"/>
            </w:rPr>
          </w:rPrChange>
        </w:rPr>
        <w:t>pour faciliter la tache surtout au niveau des utilisateurs(clients) de notre projet.</w:t>
      </w:r>
    </w:p>
    <w:p w:rsidR="00780290" w:rsidRPr="00DF2426" w:rsidRDefault="00780290" w:rsidP="00780290">
      <w:pPr>
        <w:jc w:val="both"/>
        <w:rPr>
          <w:rFonts w:ascii="Times New Roman" w:hAnsi="Times New Roman" w:cs="Times New Roman"/>
          <w:b/>
          <w:noProof/>
          <w:sz w:val="36"/>
          <w:szCs w:val="36"/>
          <w:rPrChange w:id="396" w:author="hp" w:date="2025-05-26T11:36:00Z">
            <w:rPr>
              <w:rFonts w:ascii="Times New Roman" w:hAnsi="Times New Roman" w:cs="Times New Roman"/>
              <w:b/>
              <w:noProof/>
              <w:sz w:val="36"/>
              <w:szCs w:val="36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397" w:author="hp" w:date="2025-05-26T11:36:00Z">
            <w:rPr>
              <w:sz w:val="24"/>
              <w:szCs w:val="24"/>
              <w:lang w:val="fr-FR"/>
            </w:rPr>
          </w:rPrChange>
        </w:rPr>
        <w:t>Voici l’interface graphique :</w:t>
      </w:r>
      <w:r w:rsidRPr="00DF2426">
        <w:rPr>
          <w:rFonts w:ascii="Times New Roman" w:hAnsi="Times New Roman" w:cs="Times New Roman"/>
          <w:b/>
          <w:noProof/>
          <w:sz w:val="36"/>
          <w:szCs w:val="36"/>
          <w:rPrChange w:id="398" w:author="hp" w:date="2025-05-26T11:36:00Z">
            <w:rPr>
              <w:rFonts w:ascii="Times New Roman" w:hAnsi="Times New Roman" w:cs="Times New Roman"/>
              <w:b/>
              <w:noProof/>
              <w:sz w:val="36"/>
              <w:szCs w:val="36"/>
            </w:rPr>
          </w:rPrChange>
        </w:rPr>
        <w:t xml:space="preserve"> </w:t>
      </w:r>
    </w:p>
    <w:p w:rsidR="00780290" w:rsidRPr="00DF2426" w:rsidRDefault="00780290" w:rsidP="00780290">
      <w:pPr>
        <w:jc w:val="both"/>
        <w:rPr>
          <w:rFonts w:ascii="Times New Roman" w:hAnsi="Times New Roman" w:cs="Times New Roman"/>
          <w:b/>
          <w:sz w:val="36"/>
          <w:szCs w:val="36"/>
          <w:rPrChange w:id="399" w:author="hp" w:date="2025-05-26T11:36:00Z">
            <w:rPr>
              <w:rFonts w:ascii="Times New Roman" w:hAnsi="Times New Roman" w:cs="Times New Roman"/>
              <w:b/>
              <w:sz w:val="36"/>
              <w:szCs w:val="36"/>
            </w:rPr>
          </w:rPrChange>
        </w:rPr>
      </w:pPr>
      <w:r w:rsidRPr="00DF2426">
        <w:rPr>
          <w:rFonts w:ascii="Times New Roman" w:hAnsi="Times New Roman" w:cs="Times New Roman"/>
          <w:b/>
          <w:noProof/>
          <w:sz w:val="36"/>
          <w:szCs w:val="36"/>
          <w:rPrChange w:id="400" w:author="hp" w:date="2025-05-26T11:36:00Z">
            <w:rPr>
              <w:rFonts w:ascii="Times New Roman" w:hAnsi="Times New Roman" w:cs="Times New Roman"/>
              <w:b/>
              <w:noProof/>
              <w:sz w:val="36"/>
              <w:szCs w:val="36"/>
            </w:rPr>
          </w:rPrChange>
        </w:rPr>
        <w:drawing>
          <wp:inline distT="0" distB="0" distL="0" distR="0" wp14:anchorId="26CDD4E7" wp14:editId="416D7A69">
            <wp:extent cx="5971464" cy="3364992"/>
            <wp:effectExtent l="0" t="0" r="0" b="6985"/>
            <wp:docPr id="1" name="Image 1" descr="C:\Users\hp\Downloads\WhatsApp Image 2025-05-20 at 14.14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5-05-20 at 14.14.4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19"/>
                    <a:stretch/>
                  </pic:blipFill>
                  <pic:spPr bwMode="auto">
                    <a:xfrm>
                      <a:off x="0" y="0"/>
                      <a:ext cx="5983499" cy="337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290" w:rsidRPr="00DF2426" w:rsidRDefault="00780290" w:rsidP="00780290">
      <w:pPr>
        <w:jc w:val="both"/>
        <w:rPr>
          <w:rFonts w:ascii="Times New Roman" w:hAnsi="Times New Roman" w:cs="Times New Roman"/>
          <w:b/>
          <w:sz w:val="36"/>
          <w:szCs w:val="36"/>
          <w:rPrChange w:id="401" w:author="hp" w:date="2025-05-26T11:36:00Z">
            <w:rPr>
              <w:rFonts w:ascii="Times New Roman" w:hAnsi="Times New Roman" w:cs="Times New Roman"/>
              <w:b/>
              <w:sz w:val="36"/>
              <w:szCs w:val="36"/>
            </w:rPr>
          </w:rPrChange>
        </w:rPr>
      </w:pPr>
    </w:p>
    <w:p w:rsidR="00780290" w:rsidRPr="00DF2426" w:rsidRDefault="00780290" w:rsidP="00780290">
      <w:pPr>
        <w:jc w:val="both"/>
        <w:rPr>
          <w:rFonts w:ascii="Times New Roman" w:hAnsi="Times New Roman" w:cs="Times New Roman"/>
          <w:sz w:val="36"/>
          <w:szCs w:val="36"/>
          <w:rPrChange w:id="402" w:author="hp" w:date="2025-05-26T11:36:00Z">
            <w:rPr>
              <w:rFonts w:ascii="Times New Roman" w:hAnsi="Times New Roman" w:cs="Times New Roman"/>
              <w:sz w:val="36"/>
              <w:szCs w:val="36"/>
            </w:rPr>
          </w:rPrChange>
        </w:rPr>
      </w:pPr>
    </w:p>
    <w:p w:rsidR="00780290" w:rsidRPr="00DF2426" w:rsidRDefault="00780290" w:rsidP="00780290">
      <w:pPr>
        <w:jc w:val="both"/>
        <w:rPr>
          <w:rFonts w:ascii="Times New Roman" w:hAnsi="Times New Roman" w:cs="Times New Roman"/>
          <w:sz w:val="28"/>
          <w:szCs w:val="28"/>
          <w:lang w:val="fr-FR"/>
          <w:rPrChange w:id="403" w:author="hp" w:date="2025-05-26T11:36:00Z">
            <w:rPr>
              <w:rFonts w:ascii="Times New Roman" w:hAnsi="Times New Roman" w:cs="Times New Roman"/>
              <w:sz w:val="28"/>
              <w:szCs w:val="28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8"/>
          <w:szCs w:val="28"/>
          <w:lang w:val="fr-FR"/>
          <w:rPrChange w:id="404" w:author="hp" w:date="2025-05-26T11:36:00Z">
            <w:rPr>
              <w:rFonts w:ascii="Times New Roman" w:hAnsi="Times New Roman" w:cs="Times New Roman"/>
              <w:sz w:val="28"/>
              <w:szCs w:val="28"/>
              <w:lang w:val="fr-FR"/>
            </w:rPr>
          </w:rPrChange>
        </w:rPr>
        <w:t>Pourquoi utiliser Tkinter?</w:t>
      </w:r>
    </w:p>
    <w:p w:rsidR="00780290" w:rsidRPr="00DF2426" w:rsidRDefault="00780290" w:rsidP="00780290">
      <w:pPr>
        <w:ind w:left="720"/>
        <w:jc w:val="both"/>
        <w:rPr>
          <w:rFonts w:ascii="Times New Roman" w:hAnsi="Times New Roman" w:cs="Times New Roman"/>
          <w:sz w:val="28"/>
          <w:szCs w:val="28"/>
          <w:lang w:val="fr-FR"/>
          <w:rPrChange w:id="405" w:author="hp" w:date="2025-05-26T11:36:00Z">
            <w:rPr>
              <w:rFonts w:ascii="Times New Roman" w:hAnsi="Times New Roman" w:cs="Times New Roman"/>
              <w:sz w:val="28"/>
              <w:szCs w:val="28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8"/>
          <w:szCs w:val="28"/>
          <w:lang w:val="fr-FR"/>
          <w:rPrChange w:id="406" w:author="hp" w:date="2025-05-26T11:36:00Z">
            <w:rPr>
              <w:rFonts w:ascii="Times New Roman" w:hAnsi="Times New Roman" w:cs="Times New Roman"/>
              <w:sz w:val="28"/>
              <w:szCs w:val="28"/>
              <w:lang w:val="fr-FR"/>
            </w:rPr>
          </w:rPrChange>
        </w:rPr>
        <w:t xml:space="preserve">Tkinter est la bibliothèque officielle de Python pour créer des interfaces graphiques (GUI)! </w:t>
      </w:r>
    </w:p>
    <w:p w:rsidR="00780290" w:rsidRPr="00DF2426" w:rsidRDefault="00780290" w:rsidP="00780290">
      <w:pPr>
        <w:ind w:left="720"/>
        <w:jc w:val="both"/>
        <w:rPr>
          <w:rFonts w:ascii="Times New Roman" w:hAnsi="Times New Roman" w:cs="Times New Roman"/>
          <w:sz w:val="28"/>
          <w:szCs w:val="28"/>
          <w:lang w:val="fr-FR"/>
          <w:rPrChange w:id="407" w:author="hp" w:date="2025-05-26T11:36:00Z">
            <w:rPr>
              <w:rFonts w:ascii="Times New Roman" w:hAnsi="Times New Roman" w:cs="Times New Roman"/>
              <w:sz w:val="28"/>
              <w:szCs w:val="28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8"/>
          <w:szCs w:val="28"/>
          <w:lang w:val="fr-FR"/>
          <w:rPrChange w:id="408" w:author="hp" w:date="2025-05-26T11:36:00Z">
            <w:rPr>
              <w:rFonts w:ascii="Times New Roman" w:hAnsi="Times New Roman" w:cs="Times New Roman"/>
              <w:sz w:val="28"/>
              <w:szCs w:val="28"/>
              <w:lang w:val="fr-FR"/>
            </w:rPr>
          </w:rPrChange>
        </w:rPr>
        <w:t xml:space="preserve">Elle est simple à utiliser, rapide et compatible avec tous les systèmes </w:t>
      </w:r>
      <w:r w:rsidR="00D4603A" w:rsidRPr="00DF2426">
        <w:rPr>
          <w:rFonts w:ascii="Times New Roman" w:hAnsi="Times New Roman" w:cs="Times New Roman"/>
          <w:sz w:val="28"/>
          <w:szCs w:val="28"/>
          <w:lang w:val="fr-FR"/>
          <w:rPrChange w:id="409" w:author="hp" w:date="2025-05-26T11:36:00Z">
            <w:rPr>
              <w:rFonts w:ascii="Times New Roman" w:hAnsi="Times New Roman" w:cs="Times New Roman"/>
              <w:sz w:val="28"/>
              <w:szCs w:val="28"/>
              <w:lang w:val="fr-FR"/>
            </w:rPr>
          </w:rPrChange>
        </w:rPr>
        <w:t>d’exploitation !</w:t>
      </w:r>
    </w:p>
    <w:p w:rsidR="00780290" w:rsidRPr="00DF2426" w:rsidRDefault="00780290" w:rsidP="00780290">
      <w:pPr>
        <w:jc w:val="both"/>
        <w:rPr>
          <w:rFonts w:ascii="Times New Roman" w:hAnsi="Times New Roman" w:cs="Times New Roman"/>
          <w:b/>
          <w:sz w:val="36"/>
          <w:szCs w:val="36"/>
          <w:lang w:val="fr-FR"/>
          <w:rPrChange w:id="410" w:author="hp" w:date="2025-05-26T11:36:00Z">
            <w:rPr>
              <w:rFonts w:ascii="Times New Roman" w:hAnsi="Times New Roman" w:cs="Times New Roman"/>
              <w:b/>
              <w:sz w:val="36"/>
              <w:szCs w:val="36"/>
              <w:lang w:val="fr-FR"/>
            </w:rPr>
          </w:rPrChange>
        </w:rPr>
      </w:pPr>
    </w:p>
    <w:p w:rsidR="00780290" w:rsidRPr="00DF2426" w:rsidRDefault="00780290" w:rsidP="007B4EC2">
      <w:pPr>
        <w:rPr>
          <w:rFonts w:ascii="Times New Roman" w:hAnsi="Times New Roman" w:cs="Times New Roman"/>
          <w:sz w:val="24"/>
          <w:szCs w:val="24"/>
          <w:lang w:val="fr-FR"/>
          <w:rPrChange w:id="411" w:author="hp" w:date="2025-05-26T11:36:00Z">
            <w:rPr>
              <w:sz w:val="24"/>
              <w:szCs w:val="24"/>
              <w:lang w:val="fr-FR"/>
            </w:rPr>
          </w:rPrChange>
        </w:rPr>
      </w:pPr>
    </w:p>
    <w:p w:rsidR="007B4EC2" w:rsidRPr="00DF2426" w:rsidRDefault="007B4EC2" w:rsidP="007B4EC2">
      <w:pPr>
        <w:rPr>
          <w:rFonts w:ascii="Times New Roman" w:hAnsi="Times New Roman" w:cs="Times New Roman"/>
          <w:sz w:val="24"/>
          <w:szCs w:val="24"/>
          <w:lang w:val="fr-FR"/>
          <w:rPrChange w:id="412" w:author="hp" w:date="2025-05-26T11:36:00Z">
            <w:rPr>
              <w:sz w:val="24"/>
              <w:szCs w:val="24"/>
              <w:lang w:val="fr-FR"/>
            </w:rPr>
          </w:rPrChange>
        </w:rPr>
      </w:pPr>
    </w:p>
    <w:p w:rsidR="007B4EC2" w:rsidRPr="00DF2426" w:rsidRDefault="00780290" w:rsidP="007B4EC2">
      <w:pPr>
        <w:rPr>
          <w:rFonts w:ascii="Times New Roman" w:hAnsi="Times New Roman" w:cs="Times New Roman"/>
          <w:sz w:val="24"/>
          <w:szCs w:val="24"/>
          <w:lang w:val="fr-FR"/>
          <w:rPrChange w:id="413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414" w:author="hp" w:date="2025-05-26T11:36:00Z">
            <w:rPr>
              <w:sz w:val="24"/>
              <w:szCs w:val="24"/>
              <w:lang w:val="fr-FR"/>
            </w:rPr>
          </w:rPrChange>
        </w:rPr>
        <w:lastRenderedPageBreak/>
        <w:t>Au n’y va sur le code.</w:t>
      </w:r>
    </w:p>
    <w:p w:rsidR="005C6134" w:rsidRPr="00DF2426" w:rsidRDefault="005C6134" w:rsidP="005C6134">
      <w:pPr>
        <w:rPr>
          <w:rFonts w:ascii="Times New Roman" w:hAnsi="Times New Roman" w:cs="Times New Roman"/>
          <w:sz w:val="24"/>
          <w:szCs w:val="24"/>
          <w:lang w:val="fr-FR"/>
          <w:rPrChange w:id="415" w:author="hp" w:date="2025-05-26T11:36:00Z">
            <w:rPr>
              <w:sz w:val="24"/>
              <w:szCs w:val="24"/>
              <w:lang w:val="fr-FR"/>
            </w:rPr>
          </w:rPrChange>
        </w:rPr>
      </w:pPr>
    </w:p>
    <w:p w:rsidR="005C6134" w:rsidRPr="00DF2426" w:rsidRDefault="005C6134" w:rsidP="005C6134">
      <w:pPr>
        <w:rPr>
          <w:rFonts w:ascii="Times New Roman" w:hAnsi="Times New Roman" w:cs="Times New Roman"/>
          <w:sz w:val="24"/>
          <w:szCs w:val="24"/>
          <w:lang w:val="fr-FR"/>
          <w:rPrChange w:id="416" w:author="hp" w:date="2025-05-26T11:36:00Z">
            <w:rPr>
              <w:sz w:val="24"/>
              <w:szCs w:val="24"/>
              <w:lang w:val="fr-FR"/>
            </w:rPr>
          </w:rPrChange>
        </w:rPr>
      </w:pPr>
    </w:p>
    <w:p w:rsidR="00F22362" w:rsidRPr="00DF2426" w:rsidRDefault="00F22362" w:rsidP="009D2E5A">
      <w:pPr>
        <w:pStyle w:val="Titre1"/>
        <w:jc w:val="center"/>
        <w:rPr>
          <w:rFonts w:ascii="Times New Roman" w:hAnsi="Times New Roman" w:cs="Times New Roman"/>
          <w:lang w:val="fr-FR"/>
          <w:rPrChange w:id="417" w:author="hp" w:date="2025-05-26T11:36:00Z">
            <w:rPr>
              <w:lang w:val="fr-FR"/>
            </w:rPr>
          </w:rPrChange>
        </w:rPr>
      </w:pPr>
      <w:bookmarkStart w:id="418" w:name="_Toc198997340"/>
      <w:r w:rsidRPr="00DF2426">
        <w:rPr>
          <w:rFonts w:ascii="Times New Roman" w:hAnsi="Times New Roman" w:cs="Times New Roman"/>
          <w:lang w:val="fr-FR"/>
          <w:rPrChange w:id="419" w:author="hp" w:date="2025-05-26T11:36:00Z">
            <w:rPr>
              <w:lang w:val="fr-FR"/>
            </w:rPr>
          </w:rPrChange>
        </w:rPr>
        <w:t>Code</w:t>
      </w:r>
      <w:bookmarkEnd w:id="418"/>
    </w:p>
    <w:p w:rsidR="00780290" w:rsidRPr="00DF2426" w:rsidRDefault="00780290" w:rsidP="00780290">
      <w:pPr>
        <w:rPr>
          <w:rFonts w:ascii="Times New Roman" w:hAnsi="Times New Roman" w:cs="Times New Roman"/>
          <w:lang w:val="fr-FR"/>
          <w:rPrChange w:id="420" w:author="hp" w:date="2025-05-26T11:36:00Z">
            <w:rPr>
              <w:lang w:val="fr-FR"/>
            </w:rPr>
          </w:rPrChange>
        </w:rPr>
      </w:pPr>
    </w:p>
    <w:p w:rsidR="00780290" w:rsidRPr="00DF2426" w:rsidRDefault="00780290" w:rsidP="00780290">
      <w:pPr>
        <w:rPr>
          <w:rFonts w:ascii="Times New Roman" w:hAnsi="Times New Roman" w:cs="Times New Roman"/>
          <w:noProof/>
          <w:lang w:val="fr-FR"/>
          <w:rPrChange w:id="421" w:author="hp" w:date="2025-05-26T11:36:00Z">
            <w:rPr>
              <w:noProof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422" w:author="hp" w:date="2025-05-26T11:36:00Z">
            <w:rPr>
              <w:sz w:val="24"/>
              <w:szCs w:val="24"/>
              <w:lang w:val="fr-FR"/>
            </w:rPr>
          </w:rPrChange>
        </w:rPr>
        <w:t xml:space="preserve">Ici les modules que nous avons </w:t>
      </w:r>
      <w:r w:rsidR="00D4603A" w:rsidRPr="00DF2426">
        <w:rPr>
          <w:rFonts w:ascii="Times New Roman" w:hAnsi="Times New Roman" w:cs="Times New Roman"/>
          <w:sz w:val="24"/>
          <w:szCs w:val="24"/>
          <w:lang w:val="fr-FR"/>
          <w:rPrChange w:id="423" w:author="hp" w:date="2025-05-26T11:36:00Z">
            <w:rPr>
              <w:sz w:val="24"/>
              <w:szCs w:val="24"/>
              <w:lang w:val="fr-FR"/>
            </w:rPr>
          </w:rPrChange>
        </w:rPr>
        <w:t>utilisés</w:t>
      </w:r>
      <w:r w:rsidRPr="00DF2426">
        <w:rPr>
          <w:rFonts w:ascii="Times New Roman" w:hAnsi="Times New Roman" w:cs="Times New Roman"/>
          <w:sz w:val="24"/>
          <w:szCs w:val="24"/>
          <w:lang w:val="fr-FR"/>
          <w:rPrChange w:id="424" w:author="hp" w:date="2025-05-26T11:36:00Z">
            <w:rPr>
              <w:sz w:val="24"/>
              <w:szCs w:val="24"/>
              <w:lang w:val="fr-FR"/>
            </w:rPr>
          </w:rPrChange>
        </w:rPr>
        <w:t>. L’importation :</w:t>
      </w:r>
      <w:r w:rsidRPr="00DF2426">
        <w:rPr>
          <w:rFonts w:ascii="Times New Roman" w:hAnsi="Times New Roman" w:cs="Times New Roman"/>
          <w:noProof/>
          <w:lang w:val="fr-FR"/>
          <w:rPrChange w:id="425" w:author="hp" w:date="2025-05-26T11:36:00Z">
            <w:rPr>
              <w:noProof/>
              <w:lang w:val="fr-FR"/>
            </w:rPr>
          </w:rPrChange>
        </w:rPr>
        <w:t xml:space="preserve"> </w:t>
      </w:r>
      <w:r w:rsidRPr="00DF2426">
        <w:rPr>
          <w:rFonts w:ascii="Times New Roman" w:hAnsi="Times New Roman" w:cs="Times New Roman"/>
          <w:noProof/>
          <w:sz w:val="24"/>
          <w:szCs w:val="24"/>
          <w:rPrChange w:id="426" w:author="hp" w:date="2025-05-26T11:36:00Z">
            <w:rPr>
              <w:noProof/>
              <w:sz w:val="24"/>
              <w:szCs w:val="24"/>
            </w:rPr>
          </w:rPrChange>
        </w:rPr>
        <w:drawing>
          <wp:inline distT="0" distB="0" distL="0" distR="0" wp14:anchorId="06E097D4" wp14:editId="7E2E0F7A">
            <wp:extent cx="3610479" cy="1038370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90" w:rsidRPr="00DF2426" w:rsidRDefault="00780290" w:rsidP="00780290">
      <w:pPr>
        <w:rPr>
          <w:rFonts w:ascii="Times New Roman" w:hAnsi="Times New Roman" w:cs="Times New Roman"/>
          <w:noProof/>
          <w:lang w:val="fr-FR"/>
          <w:rPrChange w:id="427" w:author="hp" w:date="2025-05-26T11:36:00Z">
            <w:rPr>
              <w:noProof/>
              <w:lang w:val="fr-FR"/>
            </w:rPr>
          </w:rPrChange>
        </w:rPr>
      </w:pPr>
      <w:r w:rsidRPr="00DF2426">
        <w:rPr>
          <w:rFonts w:ascii="Times New Roman" w:hAnsi="Times New Roman" w:cs="Times New Roman"/>
          <w:noProof/>
          <w:lang w:val="fr-FR"/>
          <w:rPrChange w:id="428" w:author="hp" w:date="2025-05-26T11:36:00Z">
            <w:rPr>
              <w:noProof/>
              <w:lang w:val="fr-FR"/>
            </w:rPr>
          </w:rPrChange>
        </w:rPr>
        <w:t>Nous les avons deja expliquer dans les les modules.</w:t>
      </w:r>
    </w:p>
    <w:p w:rsidR="00780290" w:rsidRPr="00DF2426" w:rsidRDefault="00780290" w:rsidP="00780290">
      <w:pPr>
        <w:rPr>
          <w:rFonts w:ascii="Times New Roman" w:hAnsi="Times New Roman" w:cs="Times New Roman"/>
          <w:noProof/>
          <w:lang w:val="fr-FR"/>
          <w:rPrChange w:id="429" w:author="hp" w:date="2025-05-26T11:36:00Z">
            <w:rPr>
              <w:noProof/>
              <w:lang w:val="fr-FR"/>
            </w:rPr>
          </w:rPrChange>
        </w:rPr>
      </w:pPr>
      <w:r w:rsidRPr="00DF2426">
        <w:rPr>
          <w:rFonts w:ascii="Times New Roman" w:hAnsi="Times New Roman" w:cs="Times New Roman"/>
          <w:noProof/>
          <w:lang w:val="fr-FR"/>
          <w:rPrChange w:id="430" w:author="hp" w:date="2025-05-26T11:36:00Z">
            <w:rPr>
              <w:noProof/>
              <w:lang w:val="fr-FR"/>
            </w:rPr>
          </w:rPrChange>
        </w:rPr>
        <w:t>Et puis les styles</w:t>
      </w:r>
    </w:p>
    <w:p w:rsidR="00780290" w:rsidRPr="00DF2426" w:rsidRDefault="00780290" w:rsidP="00780290">
      <w:pPr>
        <w:rPr>
          <w:rFonts w:ascii="Times New Roman" w:hAnsi="Times New Roman" w:cs="Times New Roman"/>
          <w:noProof/>
          <w:lang w:val="fr-FR"/>
          <w:rPrChange w:id="431" w:author="hp" w:date="2025-05-26T11:36:00Z">
            <w:rPr>
              <w:noProof/>
              <w:lang w:val="fr-FR"/>
            </w:rPr>
          </w:rPrChange>
        </w:rPr>
      </w:pPr>
      <w:r w:rsidRPr="00DF2426">
        <w:rPr>
          <w:rFonts w:ascii="Times New Roman" w:hAnsi="Times New Roman" w:cs="Times New Roman"/>
          <w:noProof/>
          <w:lang w:val="fr-FR"/>
          <w:rPrChange w:id="432" w:author="hp" w:date="2025-05-26T11:36:00Z">
            <w:rPr>
              <w:noProof/>
              <w:lang w:val="fr-FR"/>
            </w:rPr>
          </w:rPrChange>
        </w:rPr>
        <w:tab/>
        <w:t>Les couleurs sur notre UI</w:t>
      </w:r>
    </w:p>
    <w:p w:rsidR="00780290" w:rsidRPr="00DF2426" w:rsidRDefault="00780290" w:rsidP="00780290">
      <w:pPr>
        <w:rPr>
          <w:rFonts w:ascii="Times New Roman" w:hAnsi="Times New Roman" w:cs="Times New Roman"/>
          <w:noProof/>
          <w:lang w:val="fr-FR"/>
          <w:rPrChange w:id="433" w:author="hp" w:date="2025-05-26T11:36:00Z">
            <w:rPr>
              <w:noProof/>
              <w:lang w:val="fr-FR"/>
            </w:rPr>
          </w:rPrChange>
        </w:rPr>
      </w:pPr>
      <w:r w:rsidRPr="00DF2426">
        <w:rPr>
          <w:rFonts w:ascii="Times New Roman" w:hAnsi="Times New Roman" w:cs="Times New Roman"/>
          <w:noProof/>
          <w:lang w:val="fr-FR"/>
          <w:rPrChange w:id="434" w:author="hp" w:date="2025-05-26T11:36:00Z">
            <w:rPr>
              <w:noProof/>
              <w:lang w:val="fr-FR"/>
            </w:rPr>
          </w:rPrChange>
        </w:rPr>
        <w:tab/>
        <w:t>Les mise en forme</w:t>
      </w:r>
    </w:p>
    <w:p w:rsidR="00780290" w:rsidRPr="00DF2426" w:rsidRDefault="00780290" w:rsidP="00780290">
      <w:pPr>
        <w:rPr>
          <w:rFonts w:ascii="Times New Roman" w:hAnsi="Times New Roman" w:cs="Times New Roman"/>
          <w:noProof/>
          <w:lang w:val="fr-FR"/>
          <w:rPrChange w:id="435" w:author="hp" w:date="2025-05-26T11:36:00Z">
            <w:rPr>
              <w:noProof/>
              <w:lang w:val="fr-FR"/>
            </w:rPr>
          </w:rPrChange>
        </w:rPr>
      </w:pPr>
      <w:r w:rsidRPr="00DF2426">
        <w:rPr>
          <w:rFonts w:ascii="Times New Roman" w:hAnsi="Times New Roman" w:cs="Times New Roman"/>
          <w:noProof/>
          <w:lang w:val="fr-FR"/>
          <w:rPrChange w:id="436" w:author="hp" w:date="2025-05-26T11:36:00Z">
            <w:rPr>
              <w:noProof/>
              <w:lang w:val="fr-FR"/>
            </w:rPr>
          </w:rPrChange>
        </w:rPr>
        <w:tab/>
        <w:t>Et autre.</w:t>
      </w:r>
    </w:p>
    <w:p w:rsidR="00780290" w:rsidRPr="00DF2426" w:rsidRDefault="00780290" w:rsidP="00780290">
      <w:pPr>
        <w:ind w:firstLine="720"/>
        <w:rPr>
          <w:rFonts w:ascii="Times New Roman" w:hAnsi="Times New Roman" w:cs="Times New Roman"/>
          <w:sz w:val="24"/>
          <w:szCs w:val="24"/>
          <w:lang w:val="fr-FR"/>
          <w:rPrChange w:id="437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noProof/>
          <w:sz w:val="24"/>
          <w:szCs w:val="24"/>
          <w:rPrChange w:id="438" w:author="hp" w:date="2025-05-26T11:36:00Z">
            <w:rPr>
              <w:noProof/>
              <w:sz w:val="24"/>
              <w:szCs w:val="24"/>
            </w:rPr>
          </w:rPrChange>
        </w:rPr>
        <w:drawing>
          <wp:inline distT="0" distB="0" distL="0" distR="0" wp14:anchorId="20833E43" wp14:editId="165F4C1C">
            <wp:extent cx="3057952" cy="952633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90" w:rsidRPr="00DF2426" w:rsidRDefault="00780290" w:rsidP="00780290">
      <w:pPr>
        <w:rPr>
          <w:rFonts w:ascii="Times New Roman" w:hAnsi="Times New Roman" w:cs="Times New Roman"/>
          <w:sz w:val="24"/>
          <w:szCs w:val="24"/>
          <w:lang w:val="fr-FR"/>
          <w:rPrChange w:id="439" w:author="hp" w:date="2025-05-26T11:36:00Z">
            <w:rPr>
              <w:sz w:val="24"/>
              <w:szCs w:val="24"/>
              <w:lang w:val="fr-FR"/>
            </w:rPr>
          </w:rPrChange>
        </w:rPr>
      </w:pPr>
    </w:p>
    <w:p w:rsidR="00780290" w:rsidRPr="00DF2426" w:rsidRDefault="00780290" w:rsidP="00780290">
      <w:pPr>
        <w:rPr>
          <w:rFonts w:ascii="Times New Roman" w:hAnsi="Times New Roman" w:cs="Times New Roman"/>
          <w:sz w:val="24"/>
          <w:szCs w:val="24"/>
          <w:lang w:val="fr-FR"/>
          <w:rPrChange w:id="440" w:author="hp" w:date="2025-05-26T11:36:00Z">
            <w:rPr>
              <w:sz w:val="24"/>
              <w:szCs w:val="24"/>
              <w:lang w:val="fr-FR"/>
            </w:rPr>
          </w:rPrChange>
        </w:rPr>
      </w:pPr>
    </w:p>
    <w:p w:rsidR="00780290" w:rsidRPr="00DF2426" w:rsidRDefault="00780290" w:rsidP="00780290">
      <w:pPr>
        <w:rPr>
          <w:rFonts w:ascii="Times New Roman" w:hAnsi="Times New Roman" w:cs="Times New Roman"/>
          <w:sz w:val="24"/>
          <w:szCs w:val="24"/>
          <w:lang w:val="fr-FR"/>
          <w:rPrChange w:id="441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442" w:author="hp" w:date="2025-05-26T11:36:00Z">
            <w:rPr>
              <w:sz w:val="24"/>
              <w:szCs w:val="24"/>
              <w:lang w:val="fr-FR"/>
            </w:rPr>
          </w:rPrChange>
        </w:rPr>
        <w:t>Initialisation de notre interface tkinter :</w:t>
      </w:r>
    </w:p>
    <w:p w:rsidR="00780290" w:rsidRPr="00DF2426" w:rsidRDefault="00780290" w:rsidP="00780290">
      <w:pPr>
        <w:rPr>
          <w:rFonts w:ascii="Times New Roman" w:hAnsi="Times New Roman" w:cs="Times New Roman"/>
          <w:sz w:val="24"/>
          <w:szCs w:val="24"/>
          <w:lang w:val="fr-FR"/>
          <w:rPrChange w:id="443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noProof/>
          <w:sz w:val="24"/>
          <w:szCs w:val="24"/>
          <w:rPrChange w:id="444" w:author="hp" w:date="2025-05-26T11:36:00Z">
            <w:rPr>
              <w:noProof/>
              <w:sz w:val="24"/>
              <w:szCs w:val="24"/>
            </w:rPr>
          </w:rPrChange>
        </w:rPr>
        <w:drawing>
          <wp:inline distT="0" distB="0" distL="0" distR="0" wp14:anchorId="4B979CDE" wp14:editId="7DBE03C5">
            <wp:extent cx="3791479" cy="102884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C4" w:rsidRPr="00DF2426" w:rsidRDefault="00A209C4" w:rsidP="00780290">
      <w:pPr>
        <w:rPr>
          <w:rFonts w:ascii="Times New Roman" w:hAnsi="Times New Roman" w:cs="Times New Roman"/>
          <w:sz w:val="24"/>
          <w:szCs w:val="24"/>
          <w:lang w:val="fr-FR"/>
          <w:rPrChange w:id="445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446" w:author="hp" w:date="2025-05-26T11:36:00Z">
            <w:rPr>
              <w:sz w:val="24"/>
              <w:szCs w:val="24"/>
              <w:lang w:val="fr-FR"/>
            </w:rPr>
          </w:rPrChange>
        </w:rPr>
        <w:t xml:space="preserve">Le petit texte qui bouge, </w:t>
      </w:r>
      <w:r w:rsidR="00D4603A" w:rsidRPr="00DF2426">
        <w:rPr>
          <w:rFonts w:ascii="Times New Roman" w:hAnsi="Times New Roman" w:cs="Times New Roman"/>
          <w:sz w:val="24"/>
          <w:szCs w:val="24"/>
          <w:lang w:val="fr-FR"/>
          <w:rPrChange w:id="447" w:author="hp" w:date="2025-05-26T11:36:00Z">
            <w:rPr>
              <w:sz w:val="24"/>
              <w:szCs w:val="24"/>
              <w:lang w:val="fr-FR"/>
            </w:rPr>
          </w:rPrChange>
        </w:rPr>
        <w:t>juste</w:t>
      </w:r>
      <w:r w:rsidRPr="00DF2426">
        <w:rPr>
          <w:rFonts w:ascii="Times New Roman" w:hAnsi="Times New Roman" w:cs="Times New Roman"/>
          <w:sz w:val="24"/>
          <w:szCs w:val="24"/>
          <w:lang w:val="fr-FR"/>
          <w:rPrChange w:id="448" w:author="hp" w:date="2025-05-26T11:36:00Z">
            <w:rPr>
              <w:sz w:val="24"/>
              <w:szCs w:val="24"/>
              <w:lang w:val="fr-FR"/>
            </w:rPr>
          </w:rPrChange>
        </w:rPr>
        <w:t xml:space="preserve"> comme brand des </w:t>
      </w:r>
      <w:r w:rsidR="00D4603A" w:rsidRPr="00DF2426">
        <w:rPr>
          <w:rFonts w:ascii="Times New Roman" w:hAnsi="Times New Roman" w:cs="Times New Roman"/>
          <w:sz w:val="24"/>
          <w:szCs w:val="24"/>
          <w:lang w:val="fr-FR"/>
          <w:rPrChange w:id="449" w:author="hp" w:date="2025-05-26T11:36:00Z">
            <w:rPr>
              <w:sz w:val="24"/>
              <w:szCs w:val="24"/>
              <w:lang w:val="fr-FR"/>
            </w:rPr>
          </w:rPrChange>
        </w:rPr>
        <w:t>développeurs</w:t>
      </w:r>
      <w:r w:rsidRPr="00DF2426">
        <w:rPr>
          <w:rFonts w:ascii="Times New Roman" w:hAnsi="Times New Roman" w:cs="Times New Roman"/>
          <w:sz w:val="24"/>
          <w:szCs w:val="24"/>
          <w:lang w:val="fr-FR"/>
          <w:rPrChange w:id="450" w:author="hp" w:date="2025-05-26T11:36:00Z">
            <w:rPr>
              <w:sz w:val="24"/>
              <w:szCs w:val="24"/>
              <w:lang w:val="fr-FR"/>
            </w:rPr>
          </w:rPrChange>
        </w:rPr>
        <w:t xml:space="preserve"> </w:t>
      </w:r>
      <w:r w:rsidR="00D4603A" w:rsidRPr="00DF2426">
        <w:rPr>
          <w:rFonts w:ascii="Times New Roman" w:hAnsi="Times New Roman" w:cs="Times New Roman"/>
          <w:sz w:val="24"/>
          <w:szCs w:val="24"/>
          <w:lang w:val="fr-FR"/>
          <w:rPrChange w:id="451" w:author="hp" w:date="2025-05-26T11:36:00Z">
            <w:rPr>
              <w:sz w:val="24"/>
              <w:szCs w:val="24"/>
              <w:lang w:val="fr-FR"/>
            </w:rPr>
          </w:rPrChange>
        </w:rPr>
        <w:t>créateurs</w:t>
      </w:r>
      <w:r w:rsidRPr="00DF2426">
        <w:rPr>
          <w:rFonts w:ascii="Times New Roman" w:hAnsi="Times New Roman" w:cs="Times New Roman"/>
          <w:sz w:val="24"/>
          <w:szCs w:val="24"/>
          <w:lang w:val="fr-FR"/>
          <w:rPrChange w:id="452" w:author="hp" w:date="2025-05-26T11:36:00Z">
            <w:rPr>
              <w:sz w:val="24"/>
              <w:szCs w:val="24"/>
              <w:lang w:val="fr-FR"/>
            </w:rPr>
          </w:rPrChange>
        </w:rPr>
        <w:t xml:space="preserve"> de l’</w:t>
      </w:r>
      <w:r w:rsidR="00D4603A" w:rsidRPr="00DF2426">
        <w:rPr>
          <w:rFonts w:ascii="Times New Roman" w:hAnsi="Times New Roman" w:cs="Times New Roman"/>
          <w:sz w:val="24"/>
          <w:szCs w:val="24"/>
          <w:lang w:val="fr-FR"/>
          <w:rPrChange w:id="453" w:author="hp" w:date="2025-05-26T11:36:00Z">
            <w:rPr>
              <w:sz w:val="24"/>
              <w:szCs w:val="24"/>
              <w:lang w:val="fr-FR"/>
            </w:rPr>
          </w:rPrChange>
        </w:rPr>
        <w:t>application</w:t>
      </w:r>
    </w:p>
    <w:p w:rsidR="00A209C4" w:rsidRPr="00DF2426" w:rsidRDefault="00A209C4" w:rsidP="00780290">
      <w:pPr>
        <w:rPr>
          <w:rFonts w:ascii="Times New Roman" w:hAnsi="Times New Roman" w:cs="Times New Roman"/>
          <w:sz w:val="24"/>
          <w:szCs w:val="24"/>
          <w:lang w:val="fr-FR"/>
          <w:rPrChange w:id="454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noProof/>
          <w:sz w:val="24"/>
          <w:szCs w:val="24"/>
          <w:rPrChange w:id="455" w:author="hp" w:date="2025-05-26T11:36:00Z">
            <w:rPr>
              <w:noProof/>
              <w:sz w:val="24"/>
              <w:szCs w:val="24"/>
            </w:rPr>
          </w:rPrChange>
        </w:rPr>
        <w:lastRenderedPageBreak/>
        <w:drawing>
          <wp:inline distT="0" distB="0" distL="0" distR="0" wp14:anchorId="1C963335" wp14:editId="408A9EE6">
            <wp:extent cx="5972810" cy="133502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8316" cy="134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C4" w:rsidRPr="00DF2426" w:rsidRDefault="00D4603A" w:rsidP="00780290">
      <w:pPr>
        <w:rPr>
          <w:rFonts w:ascii="Times New Roman" w:hAnsi="Times New Roman" w:cs="Times New Roman"/>
          <w:sz w:val="24"/>
          <w:szCs w:val="24"/>
          <w:lang w:val="fr-FR"/>
          <w:rPrChange w:id="456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sz w:val="24"/>
          <w:szCs w:val="24"/>
          <w:lang w:val="fr-FR"/>
          <w:rPrChange w:id="457" w:author="hp" w:date="2025-05-26T11:36:00Z">
            <w:rPr>
              <w:sz w:val="24"/>
              <w:szCs w:val="24"/>
              <w:lang w:val="fr-FR"/>
            </w:rPr>
          </w:rPrChange>
        </w:rPr>
        <w:t>L’Output</w:t>
      </w:r>
      <w:r w:rsidR="00A209C4" w:rsidRPr="00DF2426">
        <w:rPr>
          <w:rFonts w:ascii="Times New Roman" w:hAnsi="Times New Roman" w:cs="Times New Roman"/>
          <w:sz w:val="24"/>
          <w:szCs w:val="24"/>
          <w:lang w:val="fr-FR"/>
          <w:rPrChange w:id="458" w:author="hp" w:date="2025-05-26T11:36:00Z">
            <w:rPr>
              <w:sz w:val="24"/>
              <w:szCs w:val="24"/>
              <w:lang w:val="fr-FR"/>
            </w:rPr>
          </w:rPrChange>
        </w:rPr>
        <w:t> :</w:t>
      </w:r>
    </w:p>
    <w:p w:rsidR="00A209C4" w:rsidRPr="00DF2426" w:rsidRDefault="00A209C4" w:rsidP="00780290">
      <w:pPr>
        <w:rPr>
          <w:rFonts w:ascii="Times New Roman" w:hAnsi="Times New Roman" w:cs="Times New Roman"/>
          <w:sz w:val="24"/>
          <w:szCs w:val="24"/>
          <w:lang w:val="fr-FR"/>
          <w:rPrChange w:id="459" w:author="hp" w:date="2025-05-26T11:36:00Z">
            <w:rPr>
              <w:sz w:val="24"/>
              <w:szCs w:val="24"/>
              <w:lang w:val="fr-FR"/>
            </w:rPr>
          </w:rPrChange>
        </w:rPr>
      </w:pPr>
      <w:r w:rsidRPr="00DF2426">
        <w:rPr>
          <w:rFonts w:ascii="Times New Roman" w:hAnsi="Times New Roman" w:cs="Times New Roman"/>
          <w:noProof/>
          <w:sz w:val="24"/>
          <w:szCs w:val="24"/>
          <w:rPrChange w:id="460" w:author="hp" w:date="2025-05-26T11:36:00Z">
            <w:rPr>
              <w:noProof/>
              <w:sz w:val="24"/>
              <w:szCs w:val="24"/>
            </w:rPr>
          </w:rPrChange>
        </w:rPr>
        <w:drawing>
          <wp:inline distT="0" distB="0" distL="0" distR="0" wp14:anchorId="6751395D" wp14:editId="0E19B587">
            <wp:extent cx="4086795" cy="121937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90" w:rsidRPr="00DF2426" w:rsidRDefault="00780290" w:rsidP="00780290">
      <w:pPr>
        <w:rPr>
          <w:rFonts w:ascii="Times New Roman" w:hAnsi="Times New Roman" w:cs="Times New Roman"/>
          <w:lang w:val="fr-FR"/>
          <w:rPrChange w:id="461" w:author="hp" w:date="2025-05-26T11:36:00Z">
            <w:rPr>
              <w:lang w:val="fr-FR"/>
            </w:rPr>
          </w:rPrChange>
        </w:rPr>
      </w:pPr>
    </w:p>
    <w:p w:rsidR="00F22362" w:rsidRPr="00DF2426" w:rsidRDefault="00F22362" w:rsidP="009D2E5A">
      <w:pPr>
        <w:pStyle w:val="Titre1"/>
        <w:jc w:val="center"/>
        <w:rPr>
          <w:rFonts w:ascii="Times New Roman" w:hAnsi="Times New Roman" w:cs="Times New Roman"/>
          <w:lang w:val="fr-FR"/>
          <w:rPrChange w:id="462" w:author="hp" w:date="2025-05-26T11:36:00Z">
            <w:rPr>
              <w:lang w:val="fr-FR"/>
            </w:rPr>
          </w:rPrChange>
        </w:rPr>
      </w:pPr>
      <w:bookmarkStart w:id="463" w:name="_Toc198997341"/>
      <w:r w:rsidRPr="00DF2426">
        <w:rPr>
          <w:rFonts w:ascii="Times New Roman" w:hAnsi="Times New Roman" w:cs="Times New Roman"/>
          <w:lang w:val="fr-FR"/>
          <w:rPrChange w:id="464" w:author="hp" w:date="2025-05-26T11:36:00Z">
            <w:rPr>
              <w:lang w:val="fr-FR"/>
            </w:rPr>
          </w:rPrChange>
        </w:rPr>
        <w:t>Importance</w:t>
      </w:r>
      <w:bookmarkEnd w:id="463"/>
    </w:p>
    <w:p w:rsidR="00A209C4" w:rsidRPr="00DF2426" w:rsidRDefault="00A209C4" w:rsidP="00A209C4">
      <w:pPr>
        <w:rPr>
          <w:rFonts w:ascii="Times New Roman" w:hAnsi="Times New Roman" w:cs="Times New Roman"/>
          <w:lang w:val="fr-FR"/>
          <w:rPrChange w:id="465" w:author="hp" w:date="2025-05-26T11:36:00Z">
            <w:rPr>
              <w:lang w:val="fr-FR"/>
            </w:rPr>
          </w:rPrChange>
        </w:rPr>
      </w:pPr>
    </w:p>
    <w:p w:rsidR="00A209C4" w:rsidRPr="00DF2426" w:rsidRDefault="00A209C4" w:rsidP="00A209C4">
      <w:pPr>
        <w:rPr>
          <w:rFonts w:ascii="Times New Roman" w:hAnsi="Times New Roman" w:cs="Times New Roman"/>
          <w:lang w:val="fr-FR"/>
          <w:rPrChange w:id="466" w:author="hp" w:date="2025-05-26T11:36:00Z">
            <w:rPr>
              <w:lang w:val="fr-FR"/>
            </w:rPr>
          </w:rPrChange>
        </w:rPr>
      </w:pPr>
    </w:p>
    <w:p w:rsidR="00A209C4" w:rsidRPr="00DF2426" w:rsidRDefault="00A209C4" w:rsidP="00A209C4">
      <w:pPr>
        <w:rPr>
          <w:rFonts w:ascii="Times New Roman" w:hAnsi="Times New Roman" w:cs="Times New Roman"/>
          <w:lang w:val="fr-FR"/>
          <w:rPrChange w:id="467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468" w:author="hp" w:date="2025-05-26T11:36:00Z">
            <w:rPr>
              <w:lang w:val="fr-FR"/>
            </w:rPr>
          </w:rPrChange>
        </w:rPr>
        <w:t xml:space="preserve">Pourquoi la </w:t>
      </w:r>
      <w:r w:rsidR="00D4603A" w:rsidRPr="00DF2426">
        <w:rPr>
          <w:rFonts w:ascii="Times New Roman" w:hAnsi="Times New Roman" w:cs="Times New Roman"/>
          <w:lang w:val="fr-FR"/>
          <w:rPrChange w:id="469" w:author="hp" w:date="2025-05-26T11:36:00Z">
            <w:rPr>
              <w:lang w:val="fr-FR"/>
            </w:rPr>
          </w:rPrChange>
        </w:rPr>
        <w:t>sténographie</w:t>
      </w:r>
      <w:r w:rsidRPr="00DF2426">
        <w:rPr>
          <w:rFonts w:ascii="Times New Roman" w:hAnsi="Times New Roman" w:cs="Times New Roman"/>
          <w:lang w:val="fr-FR"/>
          <w:rPrChange w:id="470" w:author="hp" w:date="2025-05-26T11:36:00Z">
            <w:rPr>
              <w:lang w:val="fr-FR"/>
            </w:rPr>
          </w:rPrChange>
        </w:rPr>
        <w:t xml:space="preserve"> est </w:t>
      </w:r>
      <w:r w:rsidR="00D4603A" w:rsidRPr="00DF2426">
        <w:rPr>
          <w:rFonts w:ascii="Times New Roman" w:hAnsi="Times New Roman" w:cs="Times New Roman"/>
          <w:lang w:val="fr-FR"/>
          <w:rPrChange w:id="471" w:author="hp" w:date="2025-05-26T11:36:00Z">
            <w:rPr>
              <w:lang w:val="fr-FR"/>
            </w:rPr>
          </w:rPrChange>
        </w:rPr>
        <w:t>essentielle ?</w:t>
      </w:r>
    </w:p>
    <w:p w:rsidR="00A209C4" w:rsidRPr="00DF2426" w:rsidRDefault="00A209C4" w:rsidP="00A209C4">
      <w:pPr>
        <w:ind w:left="720"/>
        <w:rPr>
          <w:rFonts w:ascii="Times New Roman" w:hAnsi="Times New Roman" w:cs="Times New Roman"/>
          <w:lang w:val="fr-FR"/>
          <w:rPrChange w:id="472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473" w:author="hp" w:date="2025-05-26T11:36:00Z">
            <w:rPr>
              <w:lang w:val="fr-FR"/>
            </w:rPr>
          </w:rPrChange>
        </w:rPr>
        <w:t>Sécurité des communications – Permet aux journalistes et activistes de transmettre des informations sensibles sans être détectés.</w:t>
      </w:r>
    </w:p>
    <w:p w:rsidR="00A209C4" w:rsidRPr="00DF2426" w:rsidRDefault="00A209C4" w:rsidP="00A209C4">
      <w:pPr>
        <w:ind w:left="720"/>
        <w:rPr>
          <w:rFonts w:ascii="Times New Roman" w:hAnsi="Times New Roman" w:cs="Times New Roman"/>
          <w:lang w:val="fr-FR"/>
          <w:rPrChange w:id="474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475" w:author="hp" w:date="2025-05-26T11:36:00Z">
            <w:rPr>
              <w:lang w:val="fr-FR"/>
            </w:rPr>
          </w:rPrChange>
        </w:rPr>
        <w:t>Protection des données – Les entreprises peuvent cacher des informations critiques pour éviter les cyberattaques.</w:t>
      </w:r>
    </w:p>
    <w:p w:rsidR="00A209C4" w:rsidRPr="00DF2426" w:rsidRDefault="00A209C4" w:rsidP="00A209C4">
      <w:pPr>
        <w:ind w:left="720"/>
        <w:rPr>
          <w:rFonts w:ascii="Times New Roman" w:hAnsi="Times New Roman" w:cs="Times New Roman"/>
          <w:lang w:val="fr-FR"/>
          <w:rPrChange w:id="476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477" w:author="hp" w:date="2025-05-26T11:36:00Z">
            <w:rPr>
              <w:lang w:val="fr-FR"/>
            </w:rPr>
          </w:rPrChange>
        </w:rPr>
        <w:t>Authentification et lutte contre la fraude – Utilisée pour insérer des signatures invisibles dans des documents numériques.</w:t>
      </w:r>
    </w:p>
    <w:p w:rsidR="00A209C4" w:rsidRPr="00DF2426" w:rsidRDefault="00A209C4" w:rsidP="00A209C4">
      <w:pPr>
        <w:ind w:left="720"/>
        <w:rPr>
          <w:rFonts w:ascii="Times New Roman" w:hAnsi="Times New Roman" w:cs="Times New Roman"/>
          <w:lang w:val="fr-FR"/>
          <w:rPrChange w:id="478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479" w:author="hp" w:date="2025-05-26T11:36:00Z">
            <w:rPr>
              <w:lang w:val="fr-FR"/>
            </w:rPr>
          </w:rPrChange>
        </w:rPr>
        <w:t>Stockage clandestin d’informations – Permet de dissimuler des fichiers dans des images ou vidéos pour éviter la censure.</w:t>
      </w:r>
    </w:p>
    <w:p w:rsidR="00A209C4" w:rsidRPr="00DF2426" w:rsidRDefault="00A209C4" w:rsidP="00A209C4">
      <w:pPr>
        <w:rPr>
          <w:rFonts w:ascii="Times New Roman" w:hAnsi="Times New Roman" w:cs="Times New Roman"/>
          <w:lang w:val="fr-FR"/>
          <w:rPrChange w:id="480" w:author="hp" w:date="2025-05-26T11:36:00Z">
            <w:rPr>
              <w:lang w:val="fr-FR"/>
            </w:rPr>
          </w:rPrChange>
        </w:rPr>
      </w:pPr>
    </w:p>
    <w:p w:rsidR="00F22362" w:rsidRPr="00DF2426" w:rsidRDefault="00D4603A" w:rsidP="009D2E5A">
      <w:pPr>
        <w:pStyle w:val="Titre1"/>
        <w:jc w:val="center"/>
        <w:rPr>
          <w:rFonts w:ascii="Times New Roman" w:hAnsi="Times New Roman" w:cs="Times New Roman"/>
          <w:lang w:val="fr-FR"/>
          <w:rPrChange w:id="481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482" w:author="hp" w:date="2025-05-26T11:36:00Z">
            <w:rPr>
              <w:lang w:val="fr-FR"/>
            </w:rPr>
          </w:rPrChange>
        </w:rPr>
        <w:t>Inconvénients</w:t>
      </w:r>
    </w:p>
    <w:p w:rsidR="009D2E5A" w:rsidRPr="00DF2426" w:rsidRDefault="009D2E5A" w:rsidP="009D2E5A">
      <w:pPr>
        <w:rPr>
          <w:rFonts w:ascii="Times New Roman" w:hAnsi="Times New Roman" w:cs="Times New Roman"/>
          <w:lang w:val="fr-FR"/>
          <w:rPrChange w:id="483" w:author="hp" w:date="2025-05-26T11:36:00Z">
            <w:rPr>
              <w:lang w:val="fr-FR"/>
            </w:rPr>
          </w:rPrChange>
        </w:rPr>
      </w:pPr>
    </w:p>
    <w:p w:rsidR="00A209C4" w:rsidRPr="00DF2426" w:rsidRDefault="00A209C4" w:rsidP="00A209C4">
      <w:pPr>
        <w:rPr>
          <w:rFonts w:ascii="Times New Roman" w:hAnsi="Times New Roman" w:cs="Times New Roman"/>
          <w:lang w:val="fr-FR"/>
          <w:rPrChange w:id="484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485" w:author="hp" w:date="2025-05-26T11:36:00Z">
            <w:rPr>
              <w:lang w:val="fr-FR"/>
            </w:rPr>
          </w:rPrChange>
        </w:rPr>
        <w:t>1. Faible capacité de stockage</w:t>
      </w:r>
    </w:p>
    <w:p w:rsidR="00A209C4" w:rsidRPr="00DF2426" w:rsidRDefault="00A209C4" w:rsidP="00A209C4">
      <w:pPr>
        <w:ind w:firstLine="720"/>
        <w:rPr>
          <w:rFonts w:ascii="Times New Roman" w:hAnsi="Times New Roman" w:cs="Times New Roman"/>
          <w:lang w:val="fr-FR"/>
          <w:rPrChange w:id="486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487" w:author="hp" w:date="2025-05-26T11:36:00Z">
            <w:rPr>
              <w:lang w:val="fr-FR"/>
            </w:rPr>
          </w:rPrChange>
        </w:rPr>
        <w:t>La quantité de données cachées est souvent très limitée.</w:t>
      </w:r>
    </w:p>
    <w:p w:rsidR="00A209C4" w:rsidRPr="00DF2426" w:rsidRDefault="00A209C4" w:rsidP="00A209C4">
      <w:pPr>
        <w:ind w:firstLine="720"/>
        <w:rPr>
          <w:rFonts w:ascii="Times New Roman" w:hAnsi="Times New Roman" w:cs="Times New Roman"/>
          <w:lang w:val="fr-FR"/>
          <w:rPrChange w:id="488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489" w:author="hp" w:date="2025-05-26T11:36:00Z">
            <w:rPr>
              <w:lang w:val="fr-FR"/>
            </w:rPr>
          </w:rPrChange>
        </w:rPr>
        <w:t>Ex</w:t>
      </w:r>
      <w:r w:rsidR="00D4603A" w:rsidRPr="00DF2426">
        <w:rPr>
          <w:rFonts w:ascii="Times New Roman" w:hAnsi="Times New Roman" w:cs="Times New Roman"/>
          <w:lang w:val="fr-FR"/>
          <w:rPrChange w:id="490" w:author="hp" w:date="2025-05-26T11:36:00Z">
            <w:rPr>
              <w:lang w:val="fr-FR"/>
            </w:rPr>
          </w:rPrChange>
        </w:rPr>
        <w:t> : Plus</w:t>
      </w:r>
      <w:r w:rsidRPr="00DF2426">
        <w:rPr>
          <w:rFonts w:ascii="Times New Roman" w:hAnsi="Times New Roman" w:cs="Times New Roman"/>
          <w:lang w:val="fr-FR"/>
          <w:rPrChange w:id="491" w:author="hp" w:date="2025-05-26T11:36:00Z">
            <w:rPr>
              <w:lang w:val="fr-FR"/>
            </w:rPr>
          </w:rPrChange>
        </w:rPr>
        <w:t xml:space="preserve"> le message caché est grand, plus il devient facile à détecter.</w:t>
      </w:r>
    </w:p>
    <w:p w:rsidR="00A209C4" w:rsidRPr="00DF2426" w:rsidRDefault="00A209C4" w:rsidP="00A209C4">
      <w:pPr>
        <w:rPr>
          <w:rFonts w:ascii="Times New Roman" w:hAnsi="Times New Roman" w:cs="Times New Roman"/>
          <w:lang w:val="fr-FR"/>
          <w:rPrChange w:id="492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493" w:author="hp" w:date="2025-05-26T11:36:00Z">
            <w:rPr>
              <w:lang w:val="fr-FR"/>
            </w:rPr>
          </w:rPrChange>
        </w:rPr>
        <w:t>2.Vulnérabilité aux attaques</w:t>
      </w:r>
    </w:p>
    <w:p w:rsidR="00A209C4" w:rsidRPr="00DF2426" w:rsidRDefault="00A209C4" w:rsidP="00A209C4">
      <w:pPr>
        <w:ind w:left="720"/>
        <w:rPr>
          <w:rFonts w:ascii="Times New Roman" w:hAnsi="Times New Roman" w:cs="Times New Roman"/>
          <w:lang w:val="fr-FR"/>
          <w:rPrChange w:id="494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495" w:author="hp" w:date="2025-05-26T11:36:00Z">
            <w:rPr>
              <w:lang w:val="fr-FR"/>
            </w:rPr>
          </w:rPrChange>
        </w:rPr>
        <w:lastRenderedPageBreak/>
        <w:t xml:space="preserve">Si un attaquant soupçonne l’utilisation de la </w:t>
      </w:r>
      <w:r w:rsidR="00D4603A" w:rsidRPr="00DF2426">
        <w:rPr>
          <w:rFonts w:ascii="Times New Roman" w:hAnsi="Times New Roman" w:cs="Times New Roman"/>
          <w:lang w:val="fr-FR"/>
          <w:rPrChange w:id="496" w:author="hp" w:date="2025-05-26T11:36:00Z">
            <w:rPr>
              <w:lang w:val="fr-FR"/>
            </w:rPr>
          </w:rPrChange>
        </w:rPr>
        <w:t>sténographie</w:t>
      </w:r>
      <w:r w:rsidRPr="00DF2426">
        <w:rPr>
          <w:rFonts w:ascii="Times New Roman" w:hAnsi="Times New Roman" w:cs="Times New Roman"/>
          <w:lang w:val="fr-FR"/>
          <w:rPrChange w:id="497" w:author="hp" w:date="2025-05-26T11:36:00Z">
            <w:rPr>
              <w:lang w:val="fr-FR"/>
            </w:rPr>
          </w:rPrChange>
        </w:rPr>
        <w:t>, il peut appliquer des techniques de détection.</w:t>
      </w:r>
    </w:p>
    <w:p w:rsidR="00A209C4" w:rsidRPr="00DF2426" w:rsidRDefault="00D4603A" w:rsidP="00A209C4">
      <w:pPr>
        <w:ind w:firstLine="720"/>
        <w:rPr>
          <w:rFonts w:ascii="Times New Roman" w:hAnsi="Times New Roman" w:cs="Times New Roman"/>
          <w:lang w:val="fr-FR"/>
          <w:rPrChange w:id="498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499" w:author="hp" w:date="2025-05-26T11:36:00Z">
            <w:rPr>
              <w:lang w:val="fr-FR"/>
            </w:rPr>
          </w:rPrChange>
        </w:rPr>
        <w:t>Ex :</w:t>
      </w:r>
      <w:r w:rsidR="00A209C4" w:rsidRPr="00DF2426">
        <w:rPr>
          <w:rFonts w:ascii="Times New Roman" w:hAnsi="Times New Roman" w:cs="Times New Roman"/>
          <w:lang w:val="fr-FR"/>
          <w:rPrChange w:id="500" w:author="hp" w:date="2025-05-26T11:36:00Z">
            <w:rPr>
              <w:lang w:val="fr-FR"/>
            </w:rPr>
          </w:rPrChange>
        </w:rPr>
        <w:t xml:space="preserve"> Des outils spécialisés peuvent analyser les ima</w:t>
      </w:r>
      <w:r w:rsidR="00A210E5" w:rsidRPr="00DF2426">
        <w:rPr>
          <w:rFonts w:ascii="Times New Roman" w:hAnsi="Times New Roman" w:cs="Times New Roman"/>
          <w:lang w:val="fr-FR"/>
          <w:rPrChange w:id="501" w:author="hp" w:date="2025-05-26T11:36:00Z">
            <w:rPr>
              <w:lang w:val="fr-FR"/>
            </w:rPr>
          </w:rPrChange>
        </w:rPr>
        <w:t>ges et détecter des anomalies</w:t>
      </w:r>
      <w:r w:rsidR="00A209C4" w:rsidRPr="00DF2426">
        <w:rPr>
          <w:rFonts w:ascii="Times New Roman" w:hAnsi="Times New Roman" w:cs="Times New Roman"/>
          <w:lang w:val="fr-FR"/>
          <w:rPrChange w:id="502" w:author="hp" w:date="2025-05-26T11:36:00Z">
            <w:rPr>
              <w:lang w:val="fr-FR"/>
            </w:rPr>
          </w:rPrChange>
        </w:rPr>
        <w:t>.</w:t>
      </w:r>
    </w:p>
    <w:p w:rsidR="00A210E5" w:rsidRPr="00DF2426" w:rsidRDefault="00A210E5" w:rsidP="00A210E5">
      <w:pPr>
        <w:rPr>
          <w:rFonts w:ascii="Times New Roman" w:hAnsi="Times New Roman" w:cs="Times New Roman"/>
          <w:lang w:val="fr-FR"/>
          <w:rPrChange w:id="503" w:author="hp" w:date="2025-05-26T11:36:00Z">
            <w:rPr>
              <w:lang w:val="fr-FR"/>
            </w:rPr>
          </w:rPrChange>
        </w:rPr>
      </w:pPr>
    </w:p>
    <w:p w:rsidR="00A210E5" w:rsidRPr="00DF2426" w:rsidRDefault="00A210E5" w:rsidP="00A210E5">
      <w:pPr>
        <w:rPr>
          <w:rFonts w:ascii="Times New Roman" w:hAnsi="Times New Roman" w:cs="Times New Roman"/>
          <w:lang w:val="fr-FR"/>
          <w:rPrChange w:id="504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505" w:author="hp" w:date="2025-05-26T11:36:00Z">
            <w:rPr>
              <w:lang w:val="fr-FR"/>
            </w:rPr>
          </w:rPrChange>
        </w:rPr>
        <w:t>3. Utilisation malveillante</w:t>
      </w:r>
    </w:p>
    <w:p w:rsidR="00A210E5" w:rsidRPr="00DF2426" w:rsidRDefault="00A210E5" w:rsidP="00A210E5">
      <w:pPr>
        <w:ind w:firstLine="720"/>
        <w:rPr>
          <w:rFonts w:ascii="Times New Roman" w:hAnsi="Times New Roman" w:cs="Times New Roman"/>
          <w:lang w:val="fr-FR"/>
          <w:rPrChange w:id="506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507" w:author="hp" w:date="2025-05-26T11:36:00Z">
            <w:rPr>
              <w:lang w:val="fr-FR"/>
            </w:rPr>
          </w:rPrChange>
        </w:rPr>
        <w:t xml:space="preserve">Les hackers et cybercriminels peuvent utiliser la </w:t>
      </w:r>
      <w:r w:rsidR="00D4603A" w:rsidRPr="00DF2426">
        <w:rPr>
          <w:rFonts w:ascii="Times New Roman" w:hAnsi="Times New Roman" w:cs="Times New Roman"/>
          <w:lang w:val="fr-FR"/>
          <w:rPrChange w:id="508" w:author="hp" w:date="2025-05-26T11:36:00Z">
            <w:rPr>
              <w:lang w:val="fr-FR"/>
            </w:rPr>
          </w:rPrChange>
        </w:rPr>
        <w:t>sténographie</w:t>
      </w:r>
      <w:r w:rsidRPr="00DF2426">
        <w:rPr>
          <w:rFonts w:ascii="Times New Roman" w:hAnsi="Times New Roman" w:cs="Times New Roman"/>
          <w:lang w:val="fr-FR"/>
          <w:rPrChange w:id="509" w:author="hp" w:date="2025-05-26T11:36:00Z">
            <w:rPr>
              <w:lang w:val="fr-FR"/>
            </w:rPr>
          </w:rPrChange>
        </w:rPr>
        <w:t xml:space="preserve"> pour cacher des malwares.</w:t>
      </w:r>
    </w:p>
    <w:p w:rsidR="00A210E5" w:rsidRPr="00DF2426" w:rsidRDefault="00D4603A" w:rsidP="00A210E5">
      <w:pPr>
        <w:ind w:firstLine="720"/>
        <w:rPr>
          <w:rFonts w:ascii="Times New Roman" w:hAnsi="Times New Roman" w:cs="Times New Roman"/>
          <w:lang w:val="fr-FR"/>
          <w:rPrChange w:id="510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511" w:author="hp" w:date="2025-05-26T11:36:00Z">
            <w:rPr>
              <w:lang w:val="fr-FR"/>
            </w:rPr>
          </w:rPrChange>
        </w:rPr>
        <w:t>Ex :</w:t>
      </w:r>
      <w:r w:rsidR="00A210E5" w:rsidRPr="00DF2426">
        <w:rPr>
          <w:rFonts w:ascii="Times New Roman" w:hAnsi="Times New Roman" w:cs="Times New Roman"/>
          <w:lang w:val="fr-FR"/>
          <w:rPrChange w:id="512" w:author="hp" w:date="2025-05-26T11:36:00Z">
            <w:rPr>
              <w:lang w:val="fr-FR"/>
            </w:rPr>
          </w:rPrChange>
        </w:rPr>
        <w:t xml:space="preserve"> Des logiciels malveillants peuvent être distribués discrètement via des images ou vidéos.</w:t>
      </w:r>
    </w:p>
    <w:p w:rsidR="00A210E5" w:rsidRPr="00DF2426" w:rsidRDefault="00A210E5" w:rsidP="00A210E5">
      <w:pPr>
        <w:rPr>
          <w:rFonts w:ascii="Times New Roman" w:hAnsi="Times New Roman" w:cs="Times New Roman"/>
          <w:lang w:val="fr-FR"/>
          <w:rPrChange w:id="513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514" w:author="hp" w:date="2025-05-26T11:36:00Z">
            <w:rPr>
              <w:lang w:val="fr-FR"/>
            </w:rPr>
          </w:rPrChange>
        </w:rPr>
        <w:t>4. Complexité et temps de traitement</w:t>
      </w:r>
    </w:p>
    <w:p w:rsidR="00A210E5" w:rsidRPr="00DF2426" w:rsidRDefault="00A210E5" w:rsidP="00A210E5">
      <w:pPr>
        <w:ind w:firstLine="720"/>
        <w:rPr>
          <w:rFonts w:ascii="Times New Roman" w:hAnsi="Times New Roman" w:cs="Times New Roman"/>
          <w:lang w:val="fr-FR"/>
          <w:rPrChange w:id="515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516" w:author="hp" w:date="2025-05-26T11:36:00Z">
            <w:rPr>
              <w:lang w:val="fr-FR"/>
            </w:rPr>
          </w:rPrChange>
        </w:rPr>
        <w:t xml:space="preserve"> Cacher et extraire un message nécessite du temps et des ressources.</w:t>
      </w:r>
    </w:p>
    <w:p w:rsidR="00A210E5" w:rsidRPr="00DF2426" w:rsidRDefault="00A210E5" w:rsidP="00A210E5">
      <w:pPr>
        <w:ind w:left="720"/>
        <w:rPr>
          <w:rFonts w:ascii="Times New Roman" w:hAnsi="Times New Roman" w:cs="Times New Roman"/>
          <w:lang w:val="fr-FR"/>
          <w:rPrChange w:id="517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518" w:author="hp" w:date="2025-05-26T11:36:00Z">
            <w:rPr>
              <w:lang w:val="fr-FR"/>
            </w:rPr>
          </w:rPrChange>
        </w:rPr>
        <w:t>Ex</w:t>
      </w:r>
      <w:r w:rsidR="00D4603A" w:rsidRPr="00DF2426">
        <w:rPr>
          <w:rFonts w:ascii="Times New Roman" w:hAnsi="Times New Roman" w:cs="Times New Roman"/>
          <w:lang w:val="fr-FR"/>
          <w:rPrChange w:id="519" w:author="hp" w:date="2025-05-26T11:36:00Z">
            <w:rPr>
              <w:lang w:val="fr-FR"/>
            </w:rPr>
          </w:rPrChange>
        </w:rPr>
        <w:t> : Certaines</w:t>
      </w:r>
      <w:r w:rsidRPr="00DF2426">
        <w:rPr>
          <w:rFonts w:ascii="Times New Roman" w:hAnsi="Times New Roman" w:cs="Times New Roman"/>
          <w:lang w:val="fr-FR"/>
          <w:rPrChange w:id="520" w:author="hp" w:date="2025-05-26T11:36:00Z">
            <w:rPr>
              <w:lang w:val="fr-FR"/>
            </w:rPr>
          </w:rPrChange>
        </w:rPr>
        <w:t xml:space="preserve"> méthodes de </w:t>
      </w:r>
      <w:r w:rsidR="00D4603A" w:rsidRPr="00DF2426">
        <w:rPr>
          <w:rFonts w:ascii="Times New Roman" w:hAnsi="Times New Roman" w:cs="Times New Roman"/>
          <w:lang w:val="fr-FR"/>
          <w:rPrChange w:id="521" w:author="hp" w:date="2025-05-26T11:36:00Z">
            <w:rPr>
              <w:lang w:val="fr-FR"/>
            </w:rPr>
          </w:rPrChange>
        </w:rPr>
        <w:t>sténographie</w:t>
      </w:r>
      <w:r w:rsidRPr="00DF2426">
        <w:rPr>
          <w:rFonts w:ascii="Times New Roman" w:hAnsi="Times New Roman" w:cs="Times New Roman"/>
          <w:lang w:val="fr-FR"/>
          <w:rPrChange w:id="522" w:author="hp" w:date="2025-05-26T11:36:00Z">
            <w:rPr>
              <w:lang w:val="fr-FR"/>
            </w:rPr>
          </w:rPrChange>
        </w:rPr>
        <w:t xml:space="preserve"> demandent beaucoup de calculs et peuvent ralentir le traitement.</w:t>
      </w:r>
    </w:p>
    <w:p w:rsidR="00A209C4" w:rsidRPr="00DF2426" w:rsidRDefault="00D4603A" w:rsidP="009D2E5A">
      <w:pPr>
        <w:pStyle w:val="Titre1"/>
        <w:jc w:val="center"/>
        <w:rPr>
          <w:rFonts w:ascii="Times New Roman" w:hAnsi="Times New Roman" w:cs="Times New Roman"/>
          <w:lang w:val="fr-FR"/>
          <w:rPrChange w:id="523" w:author="hp" w:date="2025-05-26T11:36:00Z">
            <w:rPr>
              <w:lang w:val="fr-FR"/>
            </w:rPr>
          </w:rPrChange>
        </w:rPr>
      </w:pPr>
      <w:bookmarkStart w:id="524" w:name="_Toc198997343"/>
      <w:r w:rsidRPr="00DF2426">
        <w:rPr>
          <w:rFonts w:ascii="Times New Roman" w:hAnsi="Times New Roman" w:cs="Times New Roman"/>
          <w:lang w:val="fr-FR"/>
          <w:rPrChange w:id="525" w:author="hp" w:date="2025-05-26T11:36:00Z">
            <w:rPr>
              <w:lang w:val="fr-FR"/>
            </w:rPr>
          </w:rPrChange>
        </w:rPr>
        <w:t>Fonctionnalités</w:t>
      </w:r>
      <w:r w:rsidR="00A209C4" w:rsidRPr="00DF2426">
        <w:rPr>
          <w:rFonts w:ascii="Times New Roman" w:hAnsi="Times New Roman" w:cs="Times New Roman"/>
          <w:lang w:val="fr-FR"/>
          <w:rPrChange w:id="526" w:author="hp" w:date="2025-05-26T11:36:00Z">
            <w:rPr>
              <w:lang w:val="fr-FR"/>
            </w:rPr>
          </w:rPrChange>
        </w:rPr>
        <w:t xml:space="preserve"> de </w:t>
      </w:r>
      <w:bookmarkEnd w:id="524"/>
      <w:r w:rsidRPr="00DF2426">
        <w:rPr>
          <w:rFonts w:ascii="Times New Roman" w:hAnsi="Times New Roman" w:cs="Times New Roman"/>
          <w:lang w:val="fr-FR"/>
          <w:rPrChange w:id="527" w:author="hp" w:date="2025-05-26T11:36:00Z">
            <w:rPr>
              <w:lang w:val="fr-FR"/>
            </w:rPr>
          </w:rPrChange>
        </w:rPr>
        <w:t>sténographie</w:t>
      </w:r>
    </w:p>
    <w:p w:rsidR="00A210E5" w:rsidRPr="00DF2426" w:rsidRDefault="00A210E5" w:rsidP="00A210E5">
      <w:pPr>
        <w:rPr>
          <w:rFonts w:ascii="Times New Roman" w:hAnsi="Times New Roman" w:cs="Times New Roman"/>
          <w:lang w:val="fr-FR"/>
          <w:rPrChange w:id="528" w:author="hp" w:date="2025-05-26T11:36:00Z">
            <w:rPr>
              <w:lang w:val="fr-FR"/>
            </w:rPr>
          </w:rPrChange>
        </w:rPr>
      </w:pPr>
    </w:p>
    <w:p w:rsidR="00A210E5" w:rsidRPr="00DF2426" w:rsidRDefault="00A210E5" w:rsidP="00A210E5">
      <w:pPr>
        <w:rPr>
          <w:rFonts w:ascii="Times New Roman" w:hAnsi="Times New Roman" w:cs="Times New Roman"/>
          <w:lang w:val="fr-FR"/>
          <w:rPrChange w:id="529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530" w:author="hp" w:date="2025-05-26T11:36:00Z">
            <w:rPr>
              <w:lang w:val="fr-FR"/>
            </w:rPr>
          </w:rPrChange>
        </w:rPr>
        <w:t>L’interface graphique complet :</w:t>
      </w:r>
    </w:p>
    <w:p w:rsidR="00A210E5" w:rsidRPr="00DF2426" w:rsidRDefault="00A210E5" w:rsidP="00A210E5">
      <w:pPr>
        <w:rPr>
          <w:rFonts w:ascii="Times New Roman" w:hAnsi="Times New Roman" w:cs="Times New Roman"/>
          <w:lang w:val="fr-FR"/>
          <w:rPrChange w:id="531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532" w:author="hp" w:date="2025-05-26T11:36:00Z">
            <w:rPr>
              <w:lang w:val="fr-FR"/>
            </w:rPr>
          </w:rPrChange>
        </w:rPr>
        <w:tab/>
      </w:r>
      <w:r w:rsidRPr="00DF2426">
        <w:rPr>
          <w:rFonts w:ascii="Times New Roman" w:hAnsi="Times New Roman" w:cs="Times New Roman"/>
          <w:noProof/>
          <w:rPrChange w:id="533" w:author="hp" w:date="2025-05-26T11:36:00Z">
            <w:rPr>
              <w:noProof/>
            </w:rPr>
          </w:rPrChange>
        </w:rPr>
        <w:drawing>
          <wp:inline distT="0" distB="0" distL="0" distR="0" wp14:anchorId="5B1AA806" wp14:editId="66AC9C62">
            <wp:extent cx="4762500" cy="240487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8550" cy="240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E5" w:rsidRPr="00DF2426" w:rsidRDefault="00A210E5" w:rsidP="00A210E5">
      <w:pPr>
        <w:rPr>
          <w:rFonts w:ascii="Times New Roman" w:hAnsi="Times New Roman" w:cs="Times New Roman"/>
          <w:lang w:val="fr-FR"/>
          <w:rPrChange w:id="534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535" w:author="hp" w:date="2025-05-26T11:36:00Z">
            <w:rPr>
              <w:lang w:val="fr-FR"/>
            </w:rPr>
          </w:rPrChange>
        </w:rPr>
        <w:t>Nous avons les choses :</w:t>
      </w:r>
    </w:p>
    <w:p w:rsidR="00A210E5" w:rsidRPr="00DF2426" w:rsidRDefault="00A210E5" w:rsidP="00A210E5">
      <w:pPr>
        <w:rPr>
          <w:rFonts w:ascii="Times New Roman" w:hAnsi="Times New Roman" w:cs="Times New Roman"/>
          <w:b/>
          <w:lang w:val="fr-FR"/>
          <w:rPrChange w:id="536" w:author="hp" w:date="2025-05-26T11:36:00Z">
            <w:rPr>
              <w:b/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537" w:author="hp" w:date="2025-05-26T11:36:00Z">
            <w:rPr>
              <w:lang w:val="fr-FR"/>
            </w:rPr>
          </w:rPrChange>
        </w:rPr>
        <w:t>1.Boutton</w:t>
      </w:r>
      <w:r w:rsidRPr="00DF2426">
        <w:rPr>
          <w:rFonts w:ascii="Times New Roman" w:hAnsi="Times New Roman" w:cs="Times New Roman"/>
          <w:b/>
          <w:lang w:val="fr-FR"/>
          <w:rPrChange w:id="538" w:author="hp" w:date="2025-05-26T11:36:00Z">
            <w:rPr>
              <w:b/>
              <w:lang w:val="fr-FR"/>
            </w:rPr>
          </w:rPrChange>
        </w:rPr>
        <w:t xml:space="preserve"> Quitter</w:t>
      </w:r>
    </w:p>
    <w:p w:rsidR="00F87B93" w:rsidRPr="00DF2426" w:rsidRDefault="00F87B93" w:rsidP="00A210E5">
      <w:pPr>
        <w:rPr>
          <w:rFonts w:ascii="Times New Roman" w:hAnsi="Times New Roman" w:cs="Times New Roman"/>
          <w:b/>
          <w:lang w:val="fr-FR"/>
          <w:rPrChange w:id="539" w:author="hp" w:date="2025-05-26T11:36:00Z">
            <w:rPr>
              <w:b/>
              <w:lang w:val="fr-FR"/>
            </w:rPr>
          </w:rPrChange>
        </w:rPr>
      </w:pPr>
      <w:r w:rsidRPr="00DF2426">
        <w:rPr>
          <w:rFonts w:ascii="Times New Roman" w:hAnsi="Times New Roman" w:cs="Times New Roman"/>
          <w:b/>
          <w:lang w:val="fr-FR"/>
          <w:rPrChange w:id="540" w:author="hp" w:date="2025-05-26T11:36:00Z">
            <w:rPr>
              <w:b/>
              <w:lang w:val="fr-FR"/>
            </w:rPr>
          </w:rPrChange>
        </w:rPr>
        <w:tab/>
      </w:r>
      <w:r w:rsidRPr="00DF2426">
        <w:rPr>
          <w:rFonts w:ascii="Times New Roman" w:hAnsi="Times New Roman" w:cs="Times New Roman"/>
          <w:b/>
          <w:noProof/>
          <w:rPrChange w:id="541" w:author="hp" w:date="2025-05-26T11:36:00Z">
            <w:rPr>
              <w:b/>
              <w:noProof/>
            </w:rPr>
          </w:rPrChange>
        </w:rPr>
        <w:drawing>
          <wp:inline distT="0" distB="0" distL="0" distR="0" wp14:anchorId="49A6CE6B" wp14:editId="69543A64">
            <wp:extent cx="3343274" cy="59436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962" cy="5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93" w:rsidRPr="00DF2426" w:rsidRDefault="00F87B93" w:rsidP="00F87B93">
      <w:pPr>
        <w:ind w:firstLine="720"/>
        <w:rPr>
          <w:rFonts w:ascii="Times New Roman" w:hAnsi="Times New Roman" w:cs="Times New Roman"/>
          <w:lang w:val="fr-FR"/>
          <w:rPrChange w:id="542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543" w:author="hp" w:date="2025-05-26T11:36:00Z">
            <w:rPr>
              <w:lang w:val="fr-FR"/>
            </w:rPr>
          </w:rPrChange>
        </w:rPr>
        <w:t xml:space="preserve">Nous avons </w:t>
      </w:r>
      <w:r w:rsidR="00D4603A" w:rsidRPr="00DF2426">
        <w:rPr>
          <w:rFonts w:ascii="Times New Roman" w:hAnsi="Times New Roman" w:cs="Times New Roman"/>
          <w:lang w:val="fr-FR"/>
          <w:rPrChange w:id="544" w:author="hp" w:date="2025-05-26T11:36:00Z">
            <w:rPr>
              <w:lang w:val="fr-FR"/>
            </w:rPr>
          </w:rPrChange>
        </w:rPr>
        <w:t>mis</w:t>
      </w:r>
      <w:r w:rsidRPr="00DF2426">
        <w:rPr>
          <w:rFonts w:ascii="Times New Roman" w:hAnsi="Times New Roman" w:cs="Times New Roman"/>
          <w:lang w:val="fr-FR"/>
          <w:rPrChange w:id="545" w:author="hp" w:date="2025-05-26T11:36:00Z">
            <w:rPr>
              <w:lang w:val="fr-FR"/>
            </w:rPr>
          </w:rPrChange>
        </w:rPr>
        <w:t xml:space="preserve"> ce </w:t>
      </w:r>
      <w:r w:rsidR="00D4603A" w:rsidRPr="00DF2426">
        <w:rPr>
          <w:rFonts w:ascii="Times New Roman" w:hAnsi="Times New Roman" w:cs="Times New Roman"/>
          <w:lang w:val="fr-FR"/>
          <w:rPrChange w:id="546" w:author="hp" w:date="2025-05-26T11:36:00Z">
            <w:rPr>
              <w:lang w:val="fr-FR"/>
            </w:rPr>
          </w:rPrChange>
        </w:rPr>
        <w:t>bouton</w:t>
      </w:r>
      <w:r w:rsidRPr="00DF2426">
        <w:rPr>
          <w:rFonts w:ascii="Times New Roman" w:hAnsi="Times New Roman" w:cs="Times New Roman"/>
          <w:lang w:val="fr-FR"/>
          <w:rPrChange w:id="547" w:author="hp" w:date="2025-05-26T11:36:00Z">
            <w:rPr>
              <w:lang w:val="fr-FR"/>
            </w:rPr>
          </w:rPrChange>
        </w:rPr>
        <w:t xml:space="preserve"> pour faciliter aux utilisateurs de quitter l’application.</w:t>
      </w:r>
    </w:p>
    <w:p w:rsidR="00F87B93" w:rsidRPr="00DF2426" w:rsidRDefault="00F87B93" w:rsidP="00F87B93">
      <w:pPr>
        <w:ind w:firstLine="720"/>
        <w:rPr>
          <w:rFonts w:ascii="Times New Roman" w:hAnsi="Times New Roman" w:cs="Times New Roman"/>
          <w:lang w:val="fr-FR"/>
          <w:rPrChange w:id="548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549" w:author="hp" w:date="2025-05-26T11:36:00Z">
            <w:rPr>
              <w:lang w:val="fr-FR"/>
            </w:rPr>
          </w:rPrChange>
        </w:rPr>
        <w:t xml:space="preserve">Donc au lieu de cliquer sur fermer X on peut cliquer sur </w:t>
      </w:r>
      <w:r w:rsidRPr="00DF2426">
        <w:rPr>
          <w:rFonts w:ascii="Times New Roman" w:hAnsi="Times New Roman" w:cs="Times New Roman"/>
          <w:b/>
          <w:lang w:val="fr-FR"/>
          <w:rPrChange w:id="550" w:author="hp" w:date="2025-05-26T11:36:00Z">
            <w:rPr>
              <w:b/>
              <w:lang w:val="fr-FR"/>
            </w:rPr>
          </w:rPrChange>
        </w:rPr>
        <w:t>Quitter</w:t>
      </w:r>
    </w:p>
    <w:p w:rsidR="00A210E5" w:rsidRPr="00DF2426" w:rsidRDefault="00A210E5" w:rsidP="00A210E5">
      <w:pPr>
        <w:rPr>
          <w:rFonts w:ascii="Times New Roman" w:hAnsi="Times New Roman" w:cs="Times New Roman"/>
          <w:lang w:val="fr-FR"/>
          <w:rPrChange w:id="551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552" w:author="hp" w:date="2025-05-26T11:36:00Z">
            <w:rPr>
              <w:lang w:val="fr-FR"/>
            </w:rPr>
          </w:rPrChange>
        </w:rPr>
        <w:t xml:space="preserve">2. le </w:t>
      </w:r>
      <w:r w:rsidRPr="00DF2426">
        <w:rPr>
          <w:rFonts w:ascii="Times New Roman" w:hAnsi="Times New Roman" w:cs="Times New Roman"/>
          <w:b/>
          <w:lang w:val="fr-FR"/>
          <w:rPrChange w:id="553" w:author="hp" w:date="2025-05-26T11:36:00Z">
            <w:rPr>
              <w:b/>
              <w:lang w:val="fr-FR"/>
            </w:rPr>
          </w:rPrChange>
        </w:rPr>
        <w:t xml:space="preserve">Label </w:t>
      </w:r>
      <w:r w:rsidRPr="00DF2426">
        <w:rPr>
          <w:rFonts w:ascii="Times New Roman" w:hAnsi="Times New Roman" w:cs="Times New Roman"/>
          <w:lang w:val="fr-FR"/>
          <w:rPrChange w:id="554" w:author="hp" w:date="2025-05-26T11:36:00Z">
            <w:rPr>
              <w:lang w:val="fr-FR"/>
            </w:rPr>
          </w:rPrChange>
        </w:rPr>
        <w:t>qui montre ce que l’utilisateur peut faire</w:t>
      </w:r>
    </w:p>
    <w:p w:rsidR="00F87B93" w:rsidRPr="00DF2426" w:rsidRDefault="00F87B93" w:rsidP="00A210E5">
      <w:pPr>
        <w:rPr>
          <w:rFonts w:ascii="Times New Roman" w:hAnsi="Times New Roman" w:cs="Times New Roman"/>
          <w:lang w:val="fr-FR"/>
          <w:rPrChange w:id="555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556" w:author="hp" w:date="2025-05-26T11:36:00Z">
            <w:rPr>
              <w:lang w:val="fr-FR"/>
            </w:rPr>
          </w:rPrChange>
        </w:rPr>
        <w:lastRenderedPageBreak/>
        <w:tab/>
      </w:r>
      <w:r w:rsidRPr="00DF2426">
        <w:rPr>
          <w:rFonts w:ascii="Times New Roman" w:hAnsi="Times New Roman" w:cs="Times New Roman"/>
          <w:noProof/>
          <w:rPrChange w:id="557" w:author="hp" w:date="2025-05-26T11:36:00Z">
            <w:rPr>
              <w:noProof/>
            </w:rPr>
          </w:rPrChange>
        </w:rPr>
        <w:drawing>
          <wp:inline distT="0" distB="0" distL="0" distR="0" wp14:anchorId="09342F2C" wp14:editId="20F71AA5">
            <wp:extent cx="3400424" cy="429768"/>
            <wp:effectExtent l="0" t="0" r="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5646" cy="43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93" w:rsidRPr="00DF2426" w:rsidRDefault="00F87B93" w:rsidP="00F87B93">
      <w:pPr>
        <w:ind w:firstLine="720"/>
        <w:rPr>
          <w:rFonts w:ascii="Times New Roman" w:hAnsi="Times New Roman" w:cs="Times New Roman"/>
          <w:lang w:val="fr-FR"/>
          <w:rPrChange w:id="558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559" w:author="hp" w:date="2025-05-26T11:36:00Z">
            <w:rPr>
              <w:lang w:val="fr-FR"/>
            </w:rPr>
          </w:rPrChange>
        </w:rPr>
        <w:t xml:space="preserve">Pour montrer bien au utilisateurs ce </w:t>
      </w:r>
      <w:r w:rsidR="00D4603A" w:rsidRPr="00DF2426">
        <w:rPr>
          <w:rFonts w:ascii="Times New Roman" w:hAnsi="Times New Roman" w:cs="Times New Roman"/>
          <w:lang w:val="fr-FR"/>
          <w:rPrChange w:id="560" w:author="hp" w:date="2025-05-26T11:36:00Z">
            <w:rPr>
              <w:lang w:val="fr-FR"/>
            </w:rPr>
          </w:rPrChange>
        </w:rPr>
        <w:t>qu’ils doivent</w:t>
      </w:r>
      <w:r w:rsidRPr="00DF2426">
        <w:rPr>
          <w:rFonts w:ascii="Times New Roman" w:hAnsi="Times New Roman" w:cs="Times New Roman"/>
          <w:lang w:val="fr-FR"/>
          <w:rPrChange w:id="561" w:author="hp" w:date="2025-05-26T11:36:00Z">
            <w:rPr>
              <w:lang w:val="fr-FR"/>
            </w:rPr>
          </w:rPrChange>
        </w:rPr>
        <w:t xml:space="preserve"> faire.</w:t>
      </w:r>
    </w:p>
    <w:p w:rsidR="00F87B93" w:rsidRPr="00DF2426" w:rsidRDefault="00F87B93" w:rsidP="00A210E5">
      <w:pPr>
        <w:rPr>
          <w:rFonts w:ascii="Times New Roman" w:hAnsi="Times New Roman" w:cs="Times New Roman"/>
          <w:lang w:val="fr-FR"/>
          <w:rPrChange w:id="562" w:author="hp" w:date="2025-05-26T11:36:00Z">
            <w:rPr>
              <w:lang w:val="fr-FR"/>
            </w:rPr>
          </w:rPrChange>
        </w:rPr>
      </w:pPr>
    </w:p>
    <w:p w:rsidR="00F87B93" w:rsidRPr="00DF2426" w:rsidRDefault="00F87B93" w:rsidP="00A210E5">
      <w:pPr>
        <w:rPr>
          <w:rFonts w:ascii="Times New Roman" w:hAnsi="Times New Roman" w:cs="Times New Roman"/>
          <w:lang w:val="fr-FR"/>
          <w:rPrChange w:id="563" w:author="hp" w:date="2025-05-26T11:36:00Z">
            <w:rPr>
              <w:lang w:val="fr-FR"/>
            </w:rPr>
          </w:rPrChange>
        </w:rPr>
      </w:pPr>
    </w:p>
    <w:p w:rsidR="00A210E5" w:rsidRPr="00DF2426" w:rsidRDefault="00A210E5" w:rsidP="00A210E5">
      <w:pPr>
        <w:rPr>
          <w:rFonts w:ascii="Times New Roman" w:hAnsi="Times New Roman" w:cs="Times New Roman"/>
          <w:lang w:val="fr-FR"/>
          <w:rPrChange w:id="564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565" w:author="hp" w:date="2025-05-26T11:36:00Z">
            <w:rPr>
              <w:lang w:val="fr-FR"/>
            </w:rPr>
          </w:rPrChange>
        </w:rPr>
        <w:t xml:space="preserve">3.l’ </w:t>
      </w:r>
      <w:r w:rsidRPr="00DF2426">
        <w:rPr>
          <w:rFonts w:ascii="Times New Roman" w:hAnsi="Times New Roman" w:cs="Times New Roman"/>
          <w:b/>
          <w:lang w:val="fr-FR"/>
          <w:rPrChange w:id="566" w:author="hp" w:date="2025-05-26T11:36:00Z">
            <w:rPr>
              <w:b/>
              <w:lang w:val="fr-FR"/>
            </w:rPr>
          </w:rPrChange>
        </w:rPr>
        <w:t>Entry</w:t>
      </w:r>
      <w:r w:rsidRPr="00DF2426">
        <w:rPr>
          <w:rFonts w:ascii="Times New Roman" w:hAnsi="Times New Roman" w:cs="Times New Roman"/>
          <w:lang w:val="fr-FR"/>
          <w:rPrChange w:id="567" w:author="hp" w:date="2025-05-26T11:36:00Z">
            <w:rPr>
              <w:lang w:val="fr-FR"/>
            </w:rPr>
          </w:rPrChange>
        </w:rPr>
        <w:t xml:space="preserve"> </w:t>
      </w:r>
      <w:r w:rsidR="00D4603A" w:rsidRPr="00DF2426">
        <w:rPr>
          <w:rFonts w:ascii="Times New Roman" w:hAnsi="Times New Roman" w:cs="Times New Roman"/>
          <w:lang w:val="fr-FR"/>
          <w:rPrChange w:id="568" w:author="hp" w:date="2025-05-26T11:36:00Z">
            <w:rPr>
              <w:lang w:val="fr-FR"/>
            </w:rPr>
          </w:rPrChange>
        </w:rPr>
        <w:t>dans lequel</w:t>
      </w:r>
      <w:r w:rsidRPr="00DF2426">
        <w:rPr>
          <w:rFonts w:ascii="Times New Roman" w:hAnsi="Times New Roman" w:cs="Times New Roman"/>
          <w:lang w:val="fr-FR"/>
          <w:rPrChange w:id="569" w:author="hp" w:date="2025-05-26T11:36:00Z">
            <w:rPr>
              <w:lang w:val="fr-FR"/>
            </w:rPr>
          </w:rPrChange>
        </w:rPr>
        <w:t xml:space="preserve"> l’utilisateur doit mettre le message qu’il veut cacher</w:t>
      </w:r>
    </w:p>
    <w:p w:rsidR="00F87B93" w:rsidRPr="00DF2426" w:rsidRDefault="00F87B93" w:rsidP="00A210E5">
      <w:pPr>
        <w:rPr>
          <w:rFonts w:ascii="Times New Roman" w:hAnsi="Times New Roman" w:cs="Times New Roman"/>
          <w:lang w:val="fr-FR"/>
          <w:rPrChange w:id="570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571" w:author="hp" w:date="2025-05-26T11:36:00Z">
            <w:rPr>
              <w:lang w:val="fr-FR"/>
            </w:rPr>
          </w:rPrChange>
        </w:rPr>
        <w:tab/>
      </w:r>
    </w:p>
    <w:p w:rsidR="00F87B93" w:rsidRPr="00DF2426" w:rsidRDefault="00F87B93" w:rsidP="00A210E5">
      <w:pPr>
        <w:rPr>
          <w:rFonts w:ascii="Times New Roman" w:hAnsi="Times New Roman" w:cs="Times New Roman"/>
          <w:lang w:val="fr-FR"/>
          <w:rPrChange w:id="572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573" w:author="hp" w:date="2025-05-26T11:36:00Z">
            <w:rPr>
              <w:lang w:val="fr-FR"/>
            </w:rPr>
          </w:rPrChange>
        </w:rPr>
        <w:tab/>
      </w:r>
      <w:r w:rsidRPr="00DF2426">
        <w:rPr>
          <w:rFonts w:ascii="Times New Roman" w:hAnsi="Times New Roman" w:cs="Times New Roman"/>
          <w:noProof/>
          <w:rPrChange w:id="574" w:author="hp" w:date="2025-05-26T11:36:00Z">
            <w:rPr>
              <w:noProof/>
            </w:rPr>
          </w:rPrChange>
        </w:rPr>
        <w:drawing>
          <wp:inline distT="0" distB="0" distL="0" distR="0" wp14:anchorId="15E01BA4" wp14:editId="49EA7C03">
            <wp:extent cx="4810123" cy="429768"/>
            <wp:effectExtent l="0" t="0" r="0" b="889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5559" cy="43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93" w:rsidRPr="00DF2426" w:rsidRDefault="00F87B93" w:rsidP="00A210E5">
      <w:pPr>
        <w:rPr>
          <w:rFonts w:ascii="Times New Roman" w:hAnsi="Times New Roman" w:cs="Times New Roman"/>
          <w:lang w:val="fr-FR"/>
          <w:rPrChange w:id="575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576" w:author="hp" w:date="2025-05-26T11:36:00Z">
            <w:rPr>
              <w:lang w:val="fr-FR"/>
            </w:rPr>
          </w:rPrChange>
        </w:rPr>
        <w:tab/>
      </w:r>
      <w:r w:rsidR="00D4603A" w:rsidRPr="00DF2426">
        <w:rPr>
          <w:rFonts w:ascii="Times New Roman" w:hAnsi="Times New Roman" w:cs="Times New Roman"/>
          <w:lang w:val="fr-FR"/>
          <w:rPrChange w:id="577" w:author="hp" w:date="2025-05-26T11:36:00Z">
            <w:rPr>
              <w:lang w:val="fr-FR"/>
            </w:rPr>
          </w:rPrChange>
        </w:rPr>
        <w:t>Là</w:t>
      </w:r>
      <w:r w:rsidRPr="00DF2426">
        <w:rPr>
          <w:rFonts w:ascii="Times New Roman" w:hAnsi="Times New Roman" w:cs="Times New Roman"/>
          <w:lang w:val="fr-FR"/>
          <w:rPrChange w:id="578" w:author="hp" w:date="2025-05-26T11:36:00Z">
            <w:rPr>
              <w:lang w:val="fr-FR"/>
            </w:rPr>
          </w:rPrChange>
        </w:rPr>
        <w:t xml:space="preserve"> </w:t>
      </w:r>
      <w:r w:rsidR="00D4603A" w:rsidRPr="00DF2426">
        <w:rPr>
          <w:rFonts w:ascii="Times New Roman" w:hAnsi="Times New Roman" w:cs="Times New Roman"/>
          <w:lang w:val="fr-FR"/>
          <w:rPrChange w:id="579" w:author="hp" w:date="2025-05-26T11:36:00Z">
            <w:rPr>
              <w:lang w:val="fr-FR"/>
            </w:rPr>
          </w:rPrChange>
        </w:rPr>
        <w:t>où</w:t>
      </w:r>
      <w:r w:rsidRPr="00DF2426">
        <w:rPr>
          <w:rFonts w:ascii="Times New Roman" w:hAnsi="Times New Roman" w:cs="Times New Roman"/>
          <w:lang w:val="fr-FR"/>
          <w:rPrChange w:id="580" w:author="hp" w:date="2025-05-26T11:36:00Z">
            <w:rPr>
              <w:lang w:val="fr-FR"/>
            </w:rPr>
          </w:rPrChange>
        </w:rPr>
        <w:t xml:space="preserve"> l’utilisateur met le message qu’il veut cacher.</w:t>
      </w:r>
    </w:p>
    <w:p w:rsidR="00F87B93" w:rsidRPr="00DF2426" w:rsidRDefault="00F87B93" w:rsidP="00A210E5">
      <w:pPr>
        <w:rPr>
          <w:rFonts w:ascii="Times New Roman" w:hAnsi="Times New Roman" w:cs="Times New Roman"/>
          <w:lang w:val="fr-FR"/>
          <w:rPrChange w:id="581" w:author="hp" w:date="2025-05-26T11:36:00Z">
            <w:rPr>
              <w:lang w:val="fr-FR"/>
            </w:rPr>
          </w:rPrChange>
        </w:rPr>
      </w:pPr>
    </w:p>
    <w:p w:rsidR="00A210E5" w:rsidRPr="00DF2426" w:rsidRDefault="00A210E5" w:rsidP="00A210E5">
      <w:pPr>
        <w:rPr>
          <w:rFonts w:ascii="Times New Roman" w:hAnsi="Times New Roman" w:cs="Times New Roman"/>
          <w:b/>
          <w:lang w:val="fr-FR"/>
          <w:rPrChange w:id="582" w:author="hp" w:date="2025-05-26T11:36:00Z">
            <w:rPr>
              <w:b/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583" w:author="hp" w:date="2025-05-26T11:36:00Z">
            <w:rPr>
              <w:lang w:val="fr-FR"/>
            </w:rPr>
          </w:rPrChange>
        </w:rPr>
        <w:t>4.</w:t>
      </w:r>
      <w:r w:rsidRPr="00DF2426">
        <w:rPr>
          <w:rFonts w:ascii="Times New Roman" w:hAnsi="Times New Roman" w:cs="Times New Roman"/>
          <w:b/>
          <w:lang w:val="fr-FR"/>
          <w:rPrChange w:id="584" w:author="hp" w:date="2025-05-26T11:36:00Z">
            <w:rPr>
              <w:b/>
              <w:lang w:val="fr-FR"/>
            </w:rPr>
          </w:rPrChange>
        </w:rPr>
        <w:t xml:space="preserve">Hide message </w:t>
      </w:r>
    </w:p>
    <w:p w:rsidR="00F87B93" w:rsidRPr="00DF2426" w:rsidRDefault="00F87B93" w:rsidP="00A210E5">
      <w:pPr>
        <w:rPr>
          <w:rFonts w:ascii="Times New Roman" w:hAnsi="Times New Roman" w:cs="Times New Roman"/>
          <w:b/>
          <w:lang w:val="fr-FR"/>
          <w:rPrChange w:id="585" w:author="hp" w:date="2025-05-26T11:36:00Z">
            <w:rPr>
              <w:b/>
              <w:lang w:val="fr-FR"/>
            </w:rPr>
          </w:rPrChange>
        </w:rPr>
      </w:pPr>
      <w:r w:rsidRPr="00DF2426">
        <w:rPr>
          <w:rFonts w:ascii="Times New Roman" w:hAnsi="Times New Roman" w:cs="Times New Roman"/>
          <w:b/>
          <w:lang w:val="fr-FR"/>
          <w:rPrChange w:id="586" w:author="hp" w:date="2025-05-26T11:36:00Z">
            <w:rPr>
              <w:b/>
              <w:lang w:val="fr-FR"/>
            </w:rPr>
          </w:rPrChange>
        </w:rPr>
        <w:tab/>
      </w:r>
      <w:r w:rsidRPr="00DF2426">
        <w:rPr>
          <w:rFonts w:ascii="Times New Roman" w:hAnsi="Times New Roman" w:cs="Times New Roman"/>
          <w:b/>
          <w:noProof/>
          <w:rPrChange w:id="587" w:author="hp" w:date="2025-05-26T11:36:00Z">
            <w:rPr>
              <w:b/>
              <w:noProof/>
            </w:rPr>
          </w:rPrChange>
        </w:rPr>
        <w:drawing>
          <wp:inline distT="0" distB="0" distL="0" distR="0" wp14:anchorId="529A1598" wp14:editId="08D505F4">
            <wp:extent cx="3971923" cy="356616"/>
            <wp:effectExtent l="0" t="0" r="0" b="571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5730" cy="36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93" w:rsidRPr="00DF2426" w:rsidRDefault="00D4603A" w:rsidP="00F87B93">
      <w:pPr>
        <w:ind w:left="720"/>
        <w:rPr>
          <w:rFonts w:ascii="Times New Roman" w:hAnsi="Times New Roman" w:cs="Times New Roman"/>
          <w:lang w:val="fr-FR"/>
          <w:rPrChange w:id="588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589" w:author="hp" w:date="2025-05-26T11:36:00Z">
            <w:rPr>
              <w:lang w:val="fr-FR"/>
            </w:rPr>
          </w:rPrChange>
        </w:rPr>
        <w:t>Le</w:t>
      </w:r>
      <w:r w:rsidR="00F87B93" w:rsidRPr="00DF2426">
        <w:rPr>
          <w:rFonts w:ascii="Times New Roman" w:hAnsi="Times New Roman" w:cs="Times New Roman"/>
          <w:lang w:val="fr-FR"/>
          <w:rPrChange w:id="590" w:author="hp" w:date="2025-05-26T11:36:00Z">
            <w:rPr>
              <w:lang w:val="fr-FR"/>
            </w:rPr>
          </w:rPrChange>
        </w:rPr>
        <w:t xml:space="preserve"> </w:t>
      </w:r>
      <w:r w:rsidRPr="00DF2426">
        <w:rPr>
          <w:rFonts w:ascii="Times New Roman" w:hAnsi="Times New Roman" w:cs="Times New Roman"/>
          <w:lang w:val="fr-FR"/>
          <w:rPrChange w:id="591" w:author="hp" w:date="2025-05-26T11:36:00Z">
            <w:rPr>
              <w:lang w:val="fr-FR"/>
            </w:rPr>
          </w:rPrChange>
        </w:rPr>
        <w:t>bouton</w:t>
      </w:r>
      <w:r w:rsidR="00F87B93" w:rsidRPr="00DF2426">
        <w:rPr>
          <w:rFonts w:ascii="Times New Roman" w:hAnsi="Times New Roman" w:cs="Times New Roman"/>
          <w:lang w:val="fr-FR"/>
          <w:rPrChange w:id="592" w:author="hp" w:date="2025-05-26T11:36:00Z">
            <w:rPr>
              <w:lang w:val="fr-FR"/>
            </w:rPr>
          </w:rPrChange>
        </w:rPr>
        <w:t xml:space="preserve"> pour qu’on clique pour </w:t>
      </w:r>
      <w:r w:rsidRPr="00DF2426">
        <w:rPr>
          <w:rFonts w:ascii="Times New Roman" w:hAnsi="Times New Roman" w:cs="Times New Roman"/>
          <w:lang w:val="fr-FR"/>
          <w:rPrChange w:id="593" w:author="hp" w:date="2025-05-26T11:36:00Z">
            <w:rPr>
              <w:lang w:val="fr-FR"/>
            </w:rPr>
          </w:rPrChange>
        </w:rPr>
        <w:t>sélectionner une image</w:t>
      </w:r>
      <w:r w:rsidR="00F87B93" w:rsidRPr="00DF2426">
        <w:rPr>
          <w:rFonts w:ascii="Times New Roman" w:hAnsi="Times New Roman" w:cs="Times New Roman"/>
          <w:lang w:val="fr-FR"/>
          <w:rPrChange w:id="594" w:author="hp" w:date="2025-05-26T11:36:00Z">
            <w:rPr>
              <w:lang w:val="fr-FR"/>
            </w:rPr>
          </w:rPrChange>
        </w:rPr>
        <w:t xml:space="preserve"> </w:t>
      </w:r>
      <w:r w:rsidRPr="00DF2426">
        <w:rPr>
          <w:rFonts w:ascii="Times New Roman" w:hAnsi="Times New Roman" w:cs="Times New Roman"/>
          <w:lang w:val="fr-FR"/>
          <w:rPrChange w:id="595" w:author="hp" w:date="2025-05-26T11:36:00Z">
            <w:rPr>
              <w:lang w:val="fr-FR"/>
            </w:rPr>
          </w:rPrChange>
        </w:rPr>
        <w:t>dans laquelle</w:t>
      </w:r>
      <w:r w:rsidR="00F87B93" w:rsidRPr="00DF2426">
        <w:rPr>
          <w:rFonts w:ascii="Times New Roman" w:hAnsi="Times New Roman" w:cs="Times New Roman"/>
          <w:lang w:val="fr-FR"/>
          <w:rPrChange w:id="596" w:author="hp" w:date="2025-05-26T11:36:00Z">
            <w:rPr>
              <w:lang w:val="fr-FR"/>
            </w:rPr>
          </w:rPrChange>
        </w:rPr>
        <w:t xml:space="preserve"> on veut cacher un message</w:t>
      </w:r>
    </w:p>
    <w:p w:rsidR="00F87B93" w:rsidRPr="00DF2426" w:rsidRDefault="00D4603A" w:rsidP="00F87B93">
      <w:pPr>
        <w:ind w:left="720"/>
        <w:rPr>
          <w:rFonts w:ascii="Times New Roman" w:hAnsi="Times New Roman" w:cs="Times New Roman"/>
          <w:lang w:val="fr-FR"/>
          <w:rPrChange w:id="597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598" w:author="hp" w:date="2025-05-26T11:36:00Z">
            <w:rPr>
              <w:lang w:val="fr-FR"/>
            </w:rPr>
          </w:rPrChange>
        </w:rPr>
        <w:t>Si</w:t>
      </w:r>
      <w:r w:rsidR="00F87B93" w:rsidRPr="00DF2426">
        <w:rPr>
          <w:rFonts w:ascii="Times New Roman" w:hAnsi="Times New Roman" w:cs="Times New Roman"/>
          <w:lang w:val="fr-FR"/>
          <w:rPrChange w:id="599" w:author="hp" w:date="2025-05-26T11:36:00Z">
            <w:rPr>
              <w:lang w:val="fr-FR"/>
            </w:rPr>
          </w:rPrChange>
        </w:rPr>
        <w:t xml:space="preserve"> on clique sur hide message, on te dirige directement dans le dictionnaire de fichier pour </w:t>
      </w:r>
      <w:r w:rsidRPr="00DF2426">
        <w:rPr>
          <w:rFonts w:ascii="Times New Roman" w:hAnsi="Times New Roman" w:cs="Times New Roman"/>
          <w:lang w:val="fr-FR"/>
          <w:rPrChange w:id="600" w:author="hp" w:date="2025-05-26T11:36:00Z">
            <w:rPr>
              <w:lang w:val="fr-FR"/>
            </w:rPr>
          </w:rPrChange>
        </w:rPr>
        <w:t>sélectionner</w:t>
      </w:r>
      <w:r w:rsidR="00F87B93" w:rsidRPr="00DF2426">
        <w:rPr>
          <w:rFonts w:ascii="Times New Roman" w:hAnsi="Times New Roman" w:cs="Times New Roman"/>
          <w:lang w:val="fr-FR"/>
          <w:rPrChange w:id="601" w:author="hp" w:date="2025-05-26T11:36:00Z">
            <w:rPr>
              <w:lang w:val="fr-FR"/>
            </w:rPr>
          </w:rPrChange>
        </w:rPr>
        <w:t xml:space="preserve"> </w:t>
      </w:r>
      <w:r w:rsidRPr="00DF2426">
        <w:rPr>
          <w:rFonts w:ascii="Times New Roman" w:hAnsi="Times New Roman" w:cs="Times New Roman"/>
          <w:lang w:val="fr-FR"/>
          <w:rPrChange w:id="602" w:author="hp" w:date="2025-05-26T11:36:00Z">
            <w:rPr>
              <w:lang w:val="fr-FR"/>
            </w:rPr>
          </w:rPrChange>
        </w:rPr>
        <w:t>une image</w:t>
      </w:r>
      <w:r w:rsidR="00F87B93" w:rsidRPr="00DF2426">
        <w:rPr>
          <w:rFonts w:ascii="Times New Roman" w:hAnsi="Times New Roman" w:cs="Times New Roman"/>
          <w:lang w:val="fr-FR"/>
          <w:rPrChange w:id="603" w:author="hp" w:date="2025-05-26T11:36:00Z">
            <w:rPr>
              <w:lang w:val="fr-FR"/>
            </w:rPr>
          </w:rPrChange>
        </w:rPr>
        <w:t>.</w:t>
      </w:r>
    </w:p>
    <w:p w:rsidR="00F87B93" w:rsidRPr="00DF2426" w:rsidRDefault="00F87B93" w:rsidP="00F87B93">
      <w:pPr>
        <w:ind w:left="720"/>
        <w:rPr>
          <w:rFonts w:ascii="Times New Roman" w:hAnsi="Times New Roman" w:cs="Times New Roman"/>
          <w:b/>
          <w:lang w:val="fr-FR"/>
          <w:rPrChange w:id="604" w:author="hp" w:date="2025-05-26T11:36:00Z">
            <w:rPr>
              <w:b/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605" w:author="hp" w:date="2025-05-26T11:36:00Z">
            <w:rPr>
              <w:lang w:val="fr-FR"/>
            </w:rPr>
          </w:rPrChange>
        </w:rPr>
        <w:t xml:space="preserve"> Voici si on clique sur </w:t>
      </w:r>
      <w:r w:rsidRPr="00DF2426">
        <w:rPr>
          <w:rFonts w:ascii="Times New Roman" w:hAnsi="Times New Roman" w:cs="Times New Roman"/>
          <w:b/>
          <w:lang w:val="fr-FR"/>
          <w:rPrChange w:id="606" w:author="hp" w:date="2025-05-26T11:36:00Z">
            <w:rPr>
              <w:b/>
              <w:lang w:val="fr-FR"/>
            </w:rPr>
          </w:rPrChange>
        </w:rPr>
        <w:t>Hide message</w:t>
      </w:r>
    </w:p>
    <w:p w:rsidR="00F87B93" w:rsidRPr="00DF2426" w:rsidRDefault="00F87B93" w:rsidP="00F87B93">
      <w:pPr>
        <w:ind w:left="1440"/>
        <w:rPr>
          <w:rFonts w:ascii="Times New Roman" w:hAnsi="Times New Roman" w:cs="Times New Roman"/>
          <w:b/>
          <w:lang w:val="fr-FR"/>
          <w:rPrChange w:id="607" w:author="hp" w:date="2025-05-26T11:36:00Z">
            <w:rPr>
              <w:b/>
              <w:lang w:val="fr-FR"/>
            </w:rPr>
          </w:rPrChange>
        </w:rPr>
      </w:pPr>
      <w:r w:rsidRPr="00DF2426">
        <w:rPr>
          <w:rFonts w:ascii="Times New Roman" w:hAnsi="Times New Roman" w:cs="Times New Roman"/>
          <w:b/>
          <w:lang w:val="fr-FR"/>
          <w:rPrChange w:id="608" w:author="hp" w:date="2025-05-26T11:36:00Z">
            <w:rPr>
              <w:b/>
              <w:lang w:val="fr-FR"/>
            </w:rPr>
          </w:rPrChange>
        </w:rPr>
        <w:tab/>
      </w:r>
      <w:r w:rsidRPr="00DF2426">
        <w:rPr>
          <w:rFonts w:ascii="Times New Roman" w:hAnsi="Times New Roman" w:cs="Times New Roman"/>
          <w:b/>
          <w:noProof/>
          <w:rPrChange w:id="609" w:author="hp" w:date="2025-05-26T11:36:00Z">
            <w:rPr>
              <w:b/>
              <w:noProof/>
            </w:rPr>
          </w:rPrChange>
        </w:rPr>
        <w:drawing>
          <wp:inline distT="0" distB="0" distL="0" distR="0" wp14:anchorId="44B02EA9" wp14:editId="3E1847CB">
            <wp:extent cx="5972810" cy="2093976"/>
            <wp:effectExtent l="0" t="0" r="0" b="19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7691" cy="209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91" w:rsidRPr="00DF2426" w:rsidRDefault="00860A91" w:rsidP="00860A91">
      <w:pPr>
        <w:rPr>
          <w:rFonts w:ascii="Times New Roman" w:hAnsi="Times New Roman" w:cs="Times New Roman"/>
          <w:lang w:val="fr-FR"/>
          <w:rPrChange w:id="610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b/>
          <w:lang w:val="fr-FR"/>
          <w:rPrChange w:id="611" w:author="hp" w:date="2025-05-26T11:36:00Z">
            <w:rPr>
              <w:b/>
              <w:lang w:val="fr-FR"/>
            </w:rPr>
          </w:rPrChange>
        </w:rPr>
        <w:tab/>
      </w:r>
      <w:r w:rsidR="00D4603A" w:rsidRPr="00DF2426">
        <w:rPr>
          <w:rFonts w:ascii="Times New Roman" w:hAnsi="Times New Roman" w:cs="Times New Roman"/>
          <w:lang w:val="fr-FR"/>
          <w:rPrChange w:id="612" w:author="hp" w:date="2025-05-26T11:36:00Z">
            <w:rPr>
              <w:lang w:val="fr-FR"/>
            </w:rPr>
          </w:rPrChange>
        </w:rPr>
        <w:t>Sélection</w:t>
      </w:r>
      <w:r w:rsidRPr="00DF2426">
        <w:rPr>
          <w:rFonts w:ascii="Times New Roman" w:hAnsi="Times New Roman" w:cs="Times New Roman"/>
          <w:lang w:val="fr-FR"/>
          <w:rPrChange w:id="613" w:author="hp" w:date="2025-05-26T11:36:00Z">
            <w:rPr>
              <w:lang w:val="fr-FR"/>
            </w:rPr>
          </w:rPrChange>
        </w:rPr>
        <w:t xml:space="preserve"> </w:t>
      </w:r>
      <w:r w:rsidR="00D4603A" w:rsidRPr="00DF2426">
        <w:rPr>
          <w:rFonts w:ascii="Times New Roman" w:hAnsi="Times New Roman" w:cs="Times New Roman"/>
          <w:lang w:val="fr-FR"/>
          <w:rPrChange w:id="614" w:author="hp" w:date="2025-05-26T11:36:00Z">
            <w:rPr>
              <w:lang w:val="fr-FR"/>
            </w:rPr>
          </w:rPrChange>
        </w:rPr>
        <w:t>d’une image</w:t>
      </w:r>
      <w:r w:rsidRPr="00DF2426">
        <w:rPr>
          <w:rFonts w:ascii="Times New Roman" w:hAnsi="Times New Roman" w:cs="Times New Roman"/>
          <w:lang w:val="fr-FR"/>
          <w:rPrChange w:id="615" w:author="hp" w:date="2025-05-26T11:36:00Z">
            <w:rPr>
              <w:lang w:val="fr-FR"/>
            </w:rPr>
          </w:rPrChange>
        </w:rPr>
        <w:t>.</w:t>
      </w:r>
    </w:p>
    <w:p w:rsidR="00860A91" w:rsidRPr="00DF2426" w:rsidRDefault="00860A91" w:rsidP="00860A91">
      <w:pPr>
        <w:ind w:left="720"/>
        <w:rPr>
          <w:rFonts w:ascii="Times New Roman" w:hAnsi="Times New Roman" w:cs="Times New Roman"/>
          <w:lang w:val="fr-FR"/>
          <w:rPrChange w:id="616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617" w:author="hp" w:date="2025-05-26T11:36:00Z">
            <w:rPr>
              <w:lang w:val="fr-FR"/>
            </w:rPr>
          </w:rPrChange>
        </w:rPr>
        <w:t xml:space="preserve">Attention si on </w:t>
      </w:r>
      <w:r w:rsidR="00D4603A" w:rsidRPr="00DF2426">
        <w:rPr>
          <w:rFonts w:ascii="Times New Roman" w:hAnsi="Times New Roman" w:cs="Times New Roman"/>
          <w:lang w:val="fr-FR"/>
          <w:rPrChange w:id="618" w:author="hp" w:date="2025-05-26T11:36:00Z">
            <w:rPr>
              <w:lang w:val="fr-FR"/>
            </w:rPr>
          </w:rPrChange>
        </w:rPr>
        <w:t>sélectionne</w:t>
      </w:r>
      <w:r w:rsidRPr="00DF2426">
        <w:rPr>
          <w:rFonts w:ascii="Times New Roman" w:hAnsi="Times New Roman" w:cs="Times New Roman"/>
          <w:lang w:val="fr-FR"/>
          <w:rPrChange w:id="619" w:author="hp" w:date="2025-05-26T11:36:00Z">
            <w:rPr>
              <w:lang w:val="fr-FR"/>
            </w:rPr>
          </w:rPrChange>
        </w:rPr>
        <w:t xml:space="preserve"> </w:t>
      </w:r>
      <w:r w:rsidR="00D4603A" w:rsidRPr="00DF2426">
        <w:rPr>
          <w:rFonts w:ascii="Times New Roman" w:hAnsi="Times New Roman" w:cs="Times New Roman"/>
          <w:lang w:val="fr-FR"/>
          <w:rPrChange w:id="620" w:author="hp" w:date="2025-05-26T11:36:00Z">
            <w:rPr>
              <w:lang w:val="fr-FR"/>
            </w:rPr>
          </w:rPrChange>
        </w:rPr>
        <w:t>une image</w:t>
      </w:r>
      <w:r w:rsidRPr="00DF2426">
        <w:rPr>
          <w:rFonts w:ascii="Times New Roman" w:hAnsi="Times New Roman" w:cs="Times New Roman"/>
          <w:lang w:val="fr-FR"/>
          <w:rPrChange w:id="621" w:author="hp" w:date="2025-05-26T11:36:00Z">
            <w:rPr>
              <w:lang w:val="fr-FR"/>
            </w:rPr>
          </w:rPrChange>
        </w:rPr>
        <w:t xml:space="preserve"> sans </w:t>
      </w:r>
      <w:r w:rsidR="00D4603A" w:rsidRPr="00DF2426">
        <w:rPr>
          <w:rFonts w:ascii="Times New Roman" w:hAnsi="Times New Roman" w:cs="Times New Roman"/>
          <w:lang w:val="fr-FR"/>
          <w:rPrChange w:id="622" w:author="hp" w:date="2025-05-26T11:36:00Z">
            <w:rPr>
              <w:lang w:val="fr-FR"/>
            </w:rPr>
          </w:rPrChange>
        </w:rPr>
        <w:t>compléter</w:t>
      </w:r>
      <w:r w:rsidRPr="00DF2426">
        <w:rPr>
          <w:rFonts w:ascii="Times New Roman" w:hAnsi="Times New Roman" w:cs="Times New Roman"/>
          <w:lang w:val="fr-FR"/>
          <w:rPrChange w:id="623" w:author="hp" w:date="2025-05-26T11:36:00Z">
            <w:rPr>
              <w:lang w:val="fr-FR"/>
            </w:rPr>
          </w:rPrChange>
        </w:rPr>
        <w:t xml:space="preserve"> le message que tu veux cacher, </w:t>
      </w:r>
      <w:r w:rsidR="00D4603A" w:rsidRPr="00DF2426">
        <w:rPr>
          <w:rFonts w:ascii="Times New Roman" w:hAnsi="Times New Roman" w:cs="Times New Roman"/>
          <w:lang w:val="fr-FR"/>
          <w:rPrChange w:id="624" w:author="hp" w:date="2025-05-26T11:36:00Z">
            <w:rPr>
              <w:lang w:val="fr-FR"/>
            </w:rPr>
          </w:rPrChange>
        </w:rPr>
        <w:t>ça</w:t>
      </w:r>
      <w:r w:rsidRPr="00DF2426">
        <w:rPr>
          <w:rFonts w:ascii="Times New Roman" w:hAnsi="Times New Roman" w:cs="Times New Roman"/>
          <w:lang w:val="fr-FR"/>
          <w:rPrChange w:id="625" w:author="hp" w:date="2025-05-26T11:36:00Z">
            <w:rPr>
              <w:lang w:val="fr-FR"/>
            </w:rPr>
          </w:rPrChange>
        </w:rPr>
        <w:t xml:space="preserve"> ne va pas marcher !!</w:t>
      </w:r>
    </w:p>
    <w:p w:rsidR="00860A91" w:rsidRPr="00DF2426" w:rsidRDefault="00860A91" w:rsidP="00860A91">
      <w:pPr>
        <w:ind w:left="720"/>
        <w:rPr>
          <w:rFonts w:ascii="Times New Roman" w:hAnsi="Times New Roman" w:cs="Times New Roman"/>
          <w:lang w:val="fr-FR"/>
          <w:rPrChange w:id="626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627" w:author="hp" w:date="2025-05-26T11:36:00Z">
            <w:rPr>
              <w:lang w:val="fr-FR"/>
            </w:rPr>
          </w:rPrChange>
        </w:rPr>
        <w:lastRenderedPageBreak/>
        <w:tab/>
      </w:r>
      <w:r w:rsidRPr="00DF2426">
        <w:rPr>
          <w:rFonts w:ascii="Times New Roman" w:hAnsi="Times New Roman" w:cs="Times New Roman"/>
          <w:noProof/>
          <w:rPrChange w:id="628" w:author="hp" w:date="2025-05-26T11:36:00Z">
            <w:rPr>
              <w:noProof/>
            </w:rPr>
          </w:rPrChange>
        </w:rPr>
        <w:drawing>
          <wp:inline distT="0" distB="0" distL="0" distR="0" wp14:anchorId="3E8E7CF4" wp14:editId="21E6E154">
            <wp:extent cx="3057952" cy="1409897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91" w:rsidRPr="00DF2426" w:rsidRDefault="00860A91" w:rsidP="00860A91">
      <w:pPr>
        <w:ind w:left="720"/>
        <w:rPr>
          <w:rFonts w:ascii="Times New Roman" w:hAnsi="Times New Roman" w:cs="Times New Roman"/>
          <w:lang w:val="fr-FR"/>
          <w:rPrChange w:id="629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630" w:author="hp" w:date="2025-05-26T11:36:00Z">
            <w:rPr>
              <w:lang w:val="fr-FR"/>
            </w:rPr>
          </w:rPrChange>
        </w:rPr>
        <w:t xml:space="preserve">On te montre un message, parlant qu’il est </w:t>
      </w:r>
      <w:r w:rsidR="00D4603A" w:rsidRPr="00DF2426">
        <w:rPr>
          <w:rFonts w:ascii="Times New Roman" w:hAnsi="Times New Roman" w:cs="Times New Roman"/>
          <w:lang w:val="fr-FR"/>
          <w:rPrChange w:id="631" w:author="hp" w:date="2025-05-26T11:36:00Z">
            <w:rPr>
              <w:lang w:val="fr-FR"/>
            </w:rPr>
          </w:rPrChange>
        </w:rPr>
        <w:t>nécessaire</w:t>
      </w:r>
      <w:r w:rsidRPr="00DF2426">
        <w:rPr>
          <w:rFonts w:ascii="Times New Roman" w:hAnsi="Times New Roman" w:cs="Times New Roman"/>
          <w:lang w:val="fr-FR"/>
          <w:rPrChange w:id="632" w:author="hp" w:date="2025-05-26T11:36:00Z">
            <w:rPr>
              <w:lang w:val="fr-FR"/>
            </w:rPr>
          </w:rPrChange>
        </w:rPr>
        <w:t xml:space="preserve"> de </w:t>
      </w:r>
      <w:r w:rsidR="00D4603A" w:rsidRPr="00DF2426">
        <w:rPr>
          <w:rFonts w:ascii="Times New Roman" w:hAnsi="Times New Roman" w:cs="Times New Roman"/>
          <w:lang w:val="fr-FR"/>
          <w:rPrChange w:id="633" w:author="hp" w:date="2025-05-26T11:36:00Z">
            <w:rPr>
              <w:lang w:val="fr-FR"/>
            </w:rPr>
          </w:rPrChange>
        </w:rPr>
        <w:t>compléter</w:t>
      </w:r>
      <w:r w:rsidRPr="00DF2426">
        <w:rPr>
          <w:rFonts w:ascii="Times New Roman" w:hAnsi="Times New Roman" w:cs="Times New Roman"/>
          <w:lang w:val="fr-FR"/>
          <w:rPrChange w:id="634" w:author="hp" w:date="2025-05-26T11:36:00Z">
            <w:rPr>
              <w:lang w:val="fr-FR"/>
            </w:rPr>
          </w:rPrChange>
        </w:rPr>
        <w:t xml:space="preserve"> le message que tu veux cacher, parce que tu ne peux pas cacher le vide.</w:t>
      </w:r>
    </w:p>
    <w:p w:rsidR="00860A91" w:rsidRPr="00DF2426" w:rsidRDefault="00860A91" w:rsidP="00860A91">
      <w:pPr>
        <w:ind w:left="720"/>
        <w:rPr>
          <w:rFonts w:ascii="Times New Roman" w:hAnsi="Times New Roman" w:cs="Times New Roman"/>
          <w:lang w:val="fr-FR"/>
          <w:rPrChange w:id="635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636" w:author="hp" w:date="2025-05-26T11:36:00Z">
            <w:rPr>
              <w:lang w:val="fr-FR"/>
            </w:rPr>
          </w:rPrChange>
        </w:rPr>
        <w:t xml:space="preserve">Et si tu as bien </w:t>
      </w:r>
      <w:r w:rsidR="00D4603A" w:rsidRPr="00DF2426">
        <w:rPr>
          <w:rFonts w:ascii="Times New Roman" w:hAnsi="Times New Roman" w:cs="Times New Roman"/>
          <w:lang w:val="fr-FR"/>
          <w:rPrChange w:id="637" w:author="hp" w:date="2025-05-26T11:36:00Z">
            <w:rPr>
              <w:lang w:val="fr-FR"/>
            </w:rPr>
          </w:rPrChange>
        </w:rPr>
        <w:t>complété</w:t>
      </w:r>
      <w:r w:rsidRPr="00DF2426">
        <w:rPr>
          <w:rFonts w:ascii="Times New Roman" w:hAnsi="Times New Roman" w:cs="Times New Roman"/>
          <w:lang w:val="fr-FR"/>
          <w:rPrChange w:id="638" w:author="hp" w:date="2025-05-26T11:36:00Z">
            <w:rPr>
              <w:lang w:val="fr-FR"/>
            </w:rPr>
          </w:rPrChange>
        </w:rPr>
        <w:t xml:space="preserve"> le message </w:t>
      </w:r>
      <w:r w:rsidR="00D4603A" w:rsidRPr="00DF2426">
        <w:rPr>
          <w:rFonts w:ascii="Times New Roman" w:hAnsi="Times New Roman" w:cs="Times New Roman"/>
          <w:lang w:val="fr-FR"/>
          <w:rPrChange w:id="639" w:author="hp" w:date="2025-05-26T11:36:00Z">
            <w:rPr>
              <w:lang w:val="fr-FR"/>
            </w:rPr>
          </w:rPrChange>
        </w:rPr>
        <w:t>ça</w:t>
      </w:r>
      <w:r w:rsidRPr="00DF2426">
        <w:rPr>
          <w:rFonts w:ascii="Times New Roman" w:hAnsi="Times New Roman" w:cs="Times New Roman"/>
          <w:lang w:val="fr-FR"/>
          <w:rPrChange w:id="640" w:author="hp" w:date="2025-05-26T11:36:00Z">
            <w:rPr>
              <w:lang w:val="fr-FR"/>
            </w:rPr>
          </w:rPrChange>
        </w:rPr>
        <w:t xml:space="preserve"> marche si tu le cache dans une image.</w:t>
      </w:r>
    </w:p>
    <w:p w:rsidR="00860A91" w:rsidRPr="00DF2426" w:rsidRDefault="00860A91" w:rsidP="00860A91">
      <w:pPr>
        <w:ind w:left="1440"/>
        <w:rPr>
          <w:rFonts w:ascii="Times New Roman" w:hAnsi="Times New Roman" w:cs="Times New Roman"/>
          <w:lang w:val="fr-FR"/>
          <w:rPrChange w:id="641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642" w:author="hp" w:date="2025-05-26T11:36:00Z">
            <w:rPr>
              <w:lang w:val="fr-FR"/>
            </w:rPr>
          </w:rPrChange>
        </w:rPr>
        <w:tab/>
      </w:r>
      <w:r w:rsidRPr="00DF2426">
        <w:rPr>
          <w:rFonts w:ascii="Times New Roman" w:hAnsi="Times New Roman" w:cs="Times New Roman"/>
          <w:noProof/>
          <w:rPrChange w:id="643" w:author="hp" w:date="2025-05-26T11:36:00Z">
            <w:rPr>
              <w:noProof/>
            </w:rPr>
          </w:rPrChange>
        </w:rPr>
        <w:drawing>
          <wp:inline distT="0" distB="0" distL="0" distR="0" wp14:anchorId="44EAB719" wp14:editId="614FBDCE">
            <wp:extent cx="5972810" cy="2029968"/>
            <wp:effectExtent l="0" t="0" r="0" b="889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3770" cy="203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91" w:rsidRPr="00DF2426" w:rsidRDefault="00860A91" w:rsidP="00860A91">
      <w:pPr>
        <w:rPr>
          <w:rFonts w:ascii="Times New Roman" w:hAnsi="Times New Roman" w:cs="Times New Roman"/>
          <w:lang w:val="fr-FR"/>
          <w:rPrChange w:id="644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645" w:author="hp" w:date="2025-05-26T11:36:00Z">
            <w:rPr>
              <w:lang w:val="fr-FR"/>
            </w:rPr>
          </w:rPrChange>
        </w:rPr>
        <w:t>L’image se cache directement dans le fichier qui s’appelle SECRET.png</w:t>
      </w:r>
    </w:p>
    <w:p w:rsidR="00860A91" w:rsidRPr="00DF2426" w:rsidRDefault="00860A91" w:rsidP="00860A91">
      <w:pPr>
        <w:rPr>
          <w:rFonts w:ascii="Times New Roman" w:hAnsi="Times New Roman" w:cs="Times New Roman"/>
          <w:lang w:val="fr-FR"/>
          <w:rPrChange w:id="646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647" w:author="hp" w:date="2025-05-26T11:36:00Z">
            <w:rPr>
              <w:lang w:val="fr-FR"/>
            </w:rPr>
          </w:rPrChange>
        </w:rPr>
        <w:t xml:space="preserve">Et si tu veux le </w:t>
      </w:r>
      <w:r w:rsidR="00D4603A" w:rsidRPr="00DF2426">
        <w:rPr>
          <w:rFonts w:ascii="Times New Roman" w:hAnsi="Times New Roman" w:cs="Times New Roman"/>
          <w:lang w:val="fr-FR"/>
          <w:rPrChange w:id="648" w:author="hp" w:date="2025-05-26T11:36:00Z">
            <w:rPr>
              <w:lang w:val="fr-FR"/>
            </w:rPr>
          </w:rPrChange>
        </w:rPr>
        <w:t>décodage</w:t>
      </w:r>
      <w:r w:rsidRPr="00DF2426">
        <w:rPr>
          <w:rFonts w:ascii="Times New Roman" w:hAnsi="Times New Roman" w:cs="Times New Roman"/>
          <w:lang w:val="fr-FR"/>
          <w:rPrChange w:id="649" w:author="hp" w:date="2025-05-26T11:36:00Z">
            <w:rPr>
              <w:lang w:val="fr-FR"/>
            </w:rPr>
          </w:rPrChange>
        </w:rPr>
        <w:t xml:space="preserve">, tu dois </w:t>
      </w:r>
      <w:r w:rsidR="00D4603A" w:rsidRPr="00DF2426">
        <w:rPr>
          <w:rFonts w:ascii="Times New Roman" w:hAnsi="Times New Roman" w:cs="Times New Roman"/>
          <w:lang w:val="fr-FR"/>
          <w:rPrChange w:id="650" w:author="hp" w:date="2025-05-26T11:36:00Z">
            <w:rPr>
              <w:lang w:val="fr-FR"/>
            </w:rPr>
          </w:rPrChange>
        </w:rPr>
        <w:t>sélectionner</w:t>
      </w:r>
      <w:r w:rsidRPr="00DF2426">
        <w:rPr>
          <w:rFonts w:ascii="Times New Roman" w:hAnsi="Times New Roman" w:cs="Times New Roman"/>
          <w:lang w:val="fr-FR"/>
          <w:rPrChange w:id="651" w:author="hp" w:date="2025-05-26T11:36:00Z">
            <w:rPr>
              <w:lang w:val="fr-FR"/>
            </w:rPr>
          </w:rPrChange>
        </w:rPr>
        <w:t xml:space="preserve"> l’image SECRET.png</w:t>
      </w:r>
    </w:p>
    <w:p w:rsidR="00860A91" w:rsidRPr="00DF2426" w:rsidRDefault="00860A91" w:rsidP="00860A91">
      <w:pPr>
        <w:rPr>
          <w:rFonts w:ascii="Times New Roman" w:hAnsi="Times New Roman" w:cs="Times New Roman"/>
          <w:lang w:val="fr-FR"/>
          <w:rPrChange w:id="652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653" w:author="hp" w:date="2025-05-26T11:36:00Z">
            <w:rPr>
              <w:lang w:val="fr-FR"/>
            </w:rPr>
          </w:rPrChange>
        </w:rPr>
        <w:t xml:space="preserve">Au n’y va sur le </w:t>
      </w:r>
      <w:r w:rsidR="00D4603A" w:rsidRPr="00DF2426">
        <w:rPr>
          <w:rFonts w:ascii="Times New Roman" w:hAnsi="Times New Roman" w:cs="Times New Roman"/>
          <w:lang w:val="fr-FR"/>
          <w:rPrChange w:id="654" w:author="hp" w:date="2025-05-26T11:36:00Z">
            <w:rPr>
              <w:lang w:val="fr-FR"/>
            </w:rPr>
          </w:rPrChange>
        </w:rPr>
        <w:t>décodage</w:t>
      </w:r>
      <w:r w:rsidRPr="00DF2426">
        <w:rPr>
          <w:rFonts w:ascii="Times New Roman" w:hAnsi="Times New Roman" w:cs="Times New Roman"/>
          <w:lang w:val="fr-FR"/>
          <w:rPrChange w:id="655" w:author="hp" w:date="2025-05-26T11:36:00Z">
            <w:rPr>
              <w:lang w:val="fr-FR"/>
            </w:rPr>
          </w:rPrChange>
        </w:rPr>
        <w:t>.</w:t>
      </w:r>
    </w:p>
    <w:p w:rsidR="00860A91" w:rsidRPr="00DF2426" w:rsidRDefault="00860A91" w:rsidP="00860A91">
      <w:pPr>
        <w:rPr>
          <w:rFonts w:ascii="Times New Roman" w:hAnsi="Times New Roman" w:cs="Times New Roman"/>
          <w:lang w:val="fr-FR"/>
          <w:rPrChange w:id="656" w:author="hp" w:date="2025-05-26T11:36:00Z">
            <w:rPr>
              <w:lang w:val="fr-FR"/>
            </w:rPr>
          </w:rPrChange>
        </w:rPr>
      </w:pPr>
    </w:p>
    <w:p w:rsidR="00860A91" w:rsidRPr="00DF2426" w:rsidRDefault="00860A91" w:rsidP="00860A91">
      <w:pPr>
        <w:rPr>
          <w:rFonts w:ascii="Times New Roman" w:hAnsi="Times New Roman" w:cs="Times New Roman"/>
          <w:lang w:val="fr-FR"/>
          <w:rPrChange w:id="657" w:author="hp" w:date="2025-05-26T11:36:00Z">
            <w:rPr>
              <w:lang w:val="fr-FR"/>
            </w:rPr>
          </w:rPrChange>
        </w:rPr>
      </w:pPr>
    </w:p>
    <w:p w:rsidR="00860A91" w:rsidRPr="00DF2426" w:rsidRDefault="00860A91" w:rsidP="00860A91">
      <w:pPr>
        <w:rPr>
          <w:rFonts w:ascii="Times New Roman" w:hAnsi="Times New Roman" w:cs="Times New Roman"/>
          <w:lang w:val="fr-FR"/>
          <w:rPrChange w:id="658" w:author="hp" w:date="2025-05-26T11:36:00Z">
            <w:rPr>
              <w:lang w:val="fr-FR"/>
            </w:rPr>
          </w:rPrChange>
        </w:rPr>
      </w:pPr>
    </w:p>
    <w:p w:rsidR="00860A91" w:rsidRPr="00DF2426" w:rsidRDefault="00860A91" w:rsidP="00860A91">
      <w:pPr>
        <w:rPr>
          <w:rFonts w:ascii="Times New Roman" w:hAnsi="Times New Roman" w:cs="Times New Roman"/>
          <w:lang w:val="fr-FR"/>
          <w:rPrChange w:id="659" w:author="hp" w:date="2025-05-26T11:36:00Z">
            <w:rPr>
              <w:lang w:val="fr-FR"/>
            </w:rPr>
          </w:rPrChange>
        </w:rPr>
      </w:pPr>
    </w:p>
    <w:p w:rsidR="00A210E5" w:rsidRPr="00DF2426" w:rsidRDefault="00A210E5" w:rsidP="00A210E5">
      <w:pPr>
        <w:rPr>
          <w:rFonts w:ascii="Times New Roman" w:hAnsi="Times New Roman" w:cs="Times New Roman"/>
          <w:b/>
          <w:lang w:val="fr-FR"/>
          <w:rPrChange w:id="660" w:author="hp" w:date="2025-05-26T11:36:00Z">
            <w:rPr>
              <w:b/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661" w:author="hp" w:date="2025-05-26T11:36:00Z">
            <w:rPr>
              <w:lang w:val="fr-FR"/>
            </w:rPr>
          </w:rPrChange>
        </w:rPr>
        <w:t>5.</w:t>
      </w:r>
      <w:r w:rsidR="00F87B93" w:rsidRPr="00DF2426">
        <w:rPr>
          <w:rFonts w:ascii="Times New Roman" w:hAnsi="Times New Roman" w:cs="Times New Roman"/>
          <w:b/>
          <w:lang w:val="fr-FR"/>
          <w:rPrChange w:id="662" w:author="hp" w:date="2025-05-26T11:36:00Z">
            <w:rPr>
              <w:b/>
              <w:lang w:val="fr-FR"/>
            </w:rPr>
          </w:rPrChange>
        </w:rPr>
        <w:t>Discover Message</w:t>
      </w:r>
    </w:p>
    <w:p w:rsidR="00F87B93" w:rsidRPr="00DF2426" w:rsidRDefault="00F87B93" w:rsidP="00A210E5">
      <w:pPr>
        <w:rPr>
          <w:rFonts w:ascii="Times New Roman" w:hAnsi="Times New Roman" w:cs="Times New Roman"/>
          <w:b/>
          <w:lang w:val="fr-FR"/>
          <w:rPrChange w:id="663" w:author="hp" w:date="2025-05-26T11:36:00Z">
            <w:rPr>
              <w:b/>
              <w:lang w:val="fr-FR"/>
            </w:rPr>
          </w:rPrChange>
        </w:rPr>
      </w:pPr>
      <w:r w:rsidRPr="00DF2426">
        <w:rPr>
          <w:rFonts w:ascii="Times New Roman" w:hAnsi="Times New Roman" w:cs="Times New Roman"/>
          <w:b/>
          <w:lang w:val="fr-FR"/>
          <w:rPrChange w:id="664" w:author="hp" w:date="2025-05-26T11:36:00Z">
            <w:rPr>
              <w:b/>
              <w:lang w:val="fr-FR"/>
            </w:rPr>
          </w:rPrChange>
        </w:rPr>
        <w:tab/>
      </w:r>
      <w:r w:rsidRPr="00DF2426">
        <w:rPr>
          <w:rFonts w:ascii="Times New Roman" w:hAnsi="Times New Roman" w:cs="Times New Roman"/>
          <w:b/>
          <w:noProof/>
          <w:rPrChange w:id="665" w:author="hp" w:date="2025-05-26T11:36:00Z">
            <w:rPr>
              <w:b/>
              <w:noProof/>
            </w:rPr>
          </w:rPrChange>
        </w:rPr>
        <w:drawing>
          <wp:inline distT="0" distB="0" distL="0" distR="0" wp14:anchorId="7085F54B" wp14:editId="05C1C279">
            <wp:extent cx="3590925" cy="57607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0172" cy="5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91" w:rsidRPr="00DF2426" w:rsidRDefault="00860A91" w:rsidP="00A210E5">
      <w:pPr>
        <w:rPr>
          <w:rFonts w:ascii="Times New Roman" w:hAnsi="Times New Roman" w:cs="Times New Roman"/>
          <w:lang w:val="fr-FR"/>
          <w:rPrChange w:id="666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667" w:author="hp" w:date="2025-05-26T11:36:00Z">
            <w:rPr>
              <w:lang w:val="fr-FR"/>
            </w:rPr>
          </w:rPrChange>
        </w:rPr>
        <w:t xml:space="preserve">Le </w:t>
      </w:r>
      <w:r w:rsidR="00D4603A" w:rsidRPr="00DF2426">
        <w:rPr>
          <w:rFonts w:ascii="Times New Roman" w:hAnsi="Times New Roman" w:cs="Times New Roman"/>
          <w:lang w:val="fr-FR"/>
          <w:rPrChange w:id="668" w:author="hp" w:date="2025-05-26T11:36:00Z">
            <w:rPr>
              <w:lang w:val="fr-FR"/>
            </w:rPr>
          </w:rPrChange>
        </w:rPr>
        <w:t>bouton</w:t>
      </w:r>
      <w:r w:rsidRPr="00DF2426">
        <w:rPr>
          <w:rFonts w:ascii="Times New Roman" w:hAnsi="Times New Roman" w:cs="Times New Roman"/>
          <w:lang w:val="fr-FR"/>
          <w:rPrChange w:id="669" w:author="hp" w:date="2025-05-26T11:36:00Z">
            <w:rPr>
              <w:lang w:val="fr-FR"/>
            </w:rPr>
          </w:rPrChange>
        </w:rPr>
        <w:t xml:space="preserve"> </w:t>
      </w:r>
      <w:r w:rsidRPr="00DF2426">
        <w:rPr>
          <w:rFonts w:ascii="Times New Roman" w:hAnsi="Times New Roman" w:cs="Times New Roman"/>
          <w:b/>
          <w:lang w:val="fr-FR"/>
          <w:rPrChange w:id="670" w:author="hp" w:date="2025-05-26T11:36:00Z">
            <w:rPr>
              <w:b/>
              <w:lang w:val="fr-FR"/>
            </w:rPr>
          </w:rPrChange>
        </w:rPr>
        <w:t xml:space="preserve">discover message </w:t>
      </w:r>
      <w:r w:rsidRPr="00DF2426">
        <w:rPr>
          <w:rFonts w:ascii="Times New Roman" w:hAnsi="Times New Roman" w:cs="Times New Roman"/>
          <w:lang w:val="fr-FR"/>
          <w:rPrChange w:id="671" w:author="hp" w:date="2025-05-26T11:36:00Z">
            <w:rPr>
              <w:lang w:val="fr-FR"/>
            </w:rPr>
          </w:rPrChange>
        </w:rPr>
        <w:t xml:space="preserve">nous permet de </w:t>
      </w:r>
      <w:r w:rsidR="004F4D78" w:rsidRPr="00DF2426">
        <w:rPr>
          <w:rFonts w:ascii="Times New Roman" w:hAnsi="Times New Roman" w:cs="Times New Roman"/>
          <w:lang w:val="fr-FR"/>
          <w:rPrChange w:id="672" w:author="hp" w:date="2025-05-26T11:36:00Z">
            <w:rPr>
              <w:lang w:val="fr-FR"/>
            </w:rPr>
          </w:rPrChange>
        </w:rPr>
        <w:t>décoder</w:t>
      </w:r>
      <w:r w:rsidRPr="00DF2426">
        <w:rPr>
          <w:rFonts w:ascii="Times New Roman" w:hAnsi="Times New Roman" w:cs="Times New Roman"/>
          <w:lang w:val="fr-FR"/>
          <w:rPrChange w:id="673" w:author="hp" w:date="2025-05-26T11:36:00Z">
            <w:rPr>
              <w:lang w:val="fr-FR"/>
            </w:rPr>
          </w:rPrChange>
        </w:rPr>
        <w:t xml:space="preserve"> l’image et regarder le message qui est cacher inside image.</w:t>
      </w:r>
    </w:p>
    <w:p w:rsidR="00860A91" w:rsidRPr="00DF2426" w:rsidRDefault="00860A91" w:rsidP="00A210E5">
      <w:pPr>
        <w:rPr>
          <w:rFonts w:ascii="Times New Roman" w:hAnsi="Times New Roman" w:cs="Times New Roman"/>
          <w:lang w:val="fr-FR"/>
          <w:rPrChange w:id="674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675" w:author="hp" w:date="2025-05-26T11:36:00Z">
            <w:rPr>
              <w:lang w:val="fr-FR"/>
            </w:rPr>
          </w:rPrChange>
        </w:rPr>
        <w:t>Voici :</w:t>
      </w:r>
    </w:p>
    <w:p w:rsidR="00860A91" w:rsidRPr="00DF2426" w:rsidRDefault="00860A91" w:rsidP="00A210E5">
      <w:pPr>
        <w:rPr>
          <w:rFonts w:ascii="Times New Roman" w:hAnsi="Times New Roman" w:cs="Times New Roman"/>
          <w:lang w:val="fr-FR"/>
          <w:rPrChange w:id="676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677" w:author="hp" w:date="2025-05-26T11:36:00Z">
            <w:rPr>
              <w:lang w:val="fr-FR"/>
            </w:rPr>
          </w:rPrChange>
        </w:rPr>
        <w:lastRenderedPageBreak/>
        <w:t xml:space="preserve">Si tu </w:t>
      </w:r>
      <w:r w:rsidR="004F4D78" w:rsidRPr="00DF2426">
        <w:rPr>
          <w:rFonts w:ascii="Times New Roman" w:hAnsi="Times New Roman" w:cs="Times New Roman"/>
          <w:lang w:val="fr-FR"/>
          <w:rPrChange w:id="678" w:author="hp" w:date="2025-05-26T11:36:00Z">
            <w:rPr>
              <w:lang w:val="fr-FR"/>
            </w:rPr>
          </w:rPrChange>
        </w:rPr>
        <w:t>cliques</w:t>
      </w:r>
      <w:r w:rsidRPr="00DF2426">
        <w:rPr>
          <w:rFonts w:ascii="Times New Roman" w:hAnsi="Times New Roman" w:cs="Times New Roman"/>
          <w:lang w:val="fr-FR"/>
          <w:rPrChange w:id="679" w:author="hp" w:date="2025-05-26T11:36:00Z">
            <w:rPr>
              <w:lang w:val="fr-FR"/>
            </w:rPr>
          </w:rPrChange>
        </w:rPr>
        <w:t xml:space="preserve"> sur le </w:t>
      </w:r>
      <w:r w:rsidR="004F4D78" w:rsidRPr="00DF2426">
        <w:rPr>
          <w:rFonts w:ascii="Times New Roman" w:hAnsi="Times New Roman" w:cs="Times New Roman"/>
          <w:lang w:val="fr-FR"/>
          <w:rPrChange w:id="680" w:author="hp" w:date="2025-05-26T11:36:00Z">
            <w:rPr>
              <w:lang w:val="fr-FR"/>
            </w:rPr>
          </w:rPrChange>
        </w:rPr>
        <w:t>bouton</w:t>
      </w:r>
      <w:r w:rsidRPr="00DF2426">
        <w:rPr>
          <w:rFonts w:ascii="Times New Roman" w:hAnsi="Times New Roman" w:cs="Times New Roman"/>
          <w:lang w:val="fr-FR"/>
          <w:rPrChange w:id="681" w:author="hp" w:date="2025-05-26T11:36:00Z">
            <w:rPr>
              <w:lang w:val="fr-FR"/>
            </w:rPr>
          </w:rPrChange>
        </w:rPr>
        <w:t xml:space="preserve"> on te dirige directement dans le gestionnaire de fichier pour </w:t>
      </w:r>
      <w:r w:rsidR="004F4D78" w:rsidRPr="00DF2426">
        <w:rPr>
          <w:rFonts w:ascii="Times New Roman" w:hAnsi="Times New Roman" w:cs="Times New Roman"/>
          <w:lang w:val="fr-FR"/>
          <w:rPrChange w:id="682" w:author="hp" w:date="2025-05-26T11:36:00Z">
            <w:rPr>
              <w:lang w:val="fr-FR"/>
            </w:rPr>
          </w:rPrChange>
        </w:rPr>
        <w:t>sélectionner</w:t>
      </w:r>
      <w:r w:rsidRPr="00DF2426">
        <w:rPr>
          <w:rFonts w:ascii="Times New Roman" w:hAnsi="Times New Roman" w:cs="Times New Roman"/>
          <w:lang w:val="fr-FR"/>
          <w:rPrChange w:id="683" w:author="hp" w:date="2025-05-26T11:36:00Z">
            <w:rPr>
              <w:lang w:val="fr-FR"/>
            </w:rPr>
          </w:rPrChange>
        </w:rPr>
        <w:t xml:space="preserve"> l’image.</w:t>
      </w:r>
      <w:r w:rsidRPr="00DF2426">
        <w:rPr>
          <w:rFonts w:ascii="Times New Roman" w:hAnsi="Times New Roman" w:cs="Times New Roman"/>
          <w:noProof/>
          <w:lang w:val="fr-FR"/>
          <w:rPrChange w:id="684" w:author="hp" w:date="2025-05-26T11:36:00Z">
            <w:rPr>
              <w:noProof/>
              <w:lang w:val="fr-FR"/>
            </w:rPr>
          </w:rPrChange>
        </w:rPr>
        <w:t xml:space="preserve"> </w:t>
      </w:r>
      <w:r w:rsidRPr="00DF2426">
        <w:rPr>
          <w:rFonts w:ascii="Times New Roman" w:hAnsi="Times New Roman" w:cs="Times New Roman"/>
          <w:noProof/>
          <w:rPrChange w:id="685" w:author="hp" w:date="2025-05-26T11:36:00Z">
            <w:rPr>
              <w:noProof/>
            </w:rPr>
          </w:rPrChange>
        </w:rPr>
        <w:drawing>
          <wp:inline distT="0" distB="0" distL="0" distR="0" wp14:anchorId="7D07C25B" wp14:editId="23FDBEBB">
            <wp:extent cx="5972810" cy="2075688"/>
            <wp:effectExtent l="0" t="0" r="0" b="127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4671" cy="207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91" w:rsidRPr="00DF2426" w:rsidRDefault="00860A91" w:rsidP="00A210E5">
      <w:pPr>
        <w:rPr>
          <w:rFonts w:ascii="Times New Roman" w:hAnsi="Times New Roman" w:cs="Times New Roman"/>
          <w:lang w:val="fr-FR"/>
          <w:rPrChange w:id="686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687" w:author="hp" w:date="2025-05-26T11:36:00Z">
            <w:rPr>
              <w:lang w:val="fr-FR"/>
            </w:rPr>
          </w:rPrChange>
        </w:rPr>
        <w:t xml:space="preserve">Et l’image c’est SECRET.png j’ai déjà dit </w:t>
      </w:r>
      <w:r w:rsidR="004F4D78" w:rsidRPr="00DF2426">
        <w:rPr>
          <w:rFonts w:ascii="Times New Roman" w:hAnsi="Times New Roman" w:cs="Times New Roman"/>
          <w:lang w:val="fr-FR"/>
          <w:rPrChange w:id="688" w:author="hp" w:date="2025-05-26T11:36:00Z">
            <w:rPr>
              <w:lang w:val="fr-FR"/>
            </w:rPr>
          </w:rPrChange>
        </w:rPr>
        <w:t>ça</w:t>
      </w:r>
      <w:r w:rsidRPr="00DF2426">
        <w:rPr>
          <w:rFonts w:ascii="Times New Roman" w:hAnsi="Times New Roman" w:cs="Times New Roman"/>
          <w:lang w:val="fr-FR"/>
          <w:rPrChange w:id="689" w:author="hp" w:date="2025-05-26T11:36:00Z">
            <w:rPr>
              <w:lang w:val="fr-FR"/>
            </w:rPr>
          </w:rPrChange>
        </w:rPr>
        <w:t> :</w:t>
      </w:r>
    </w:p>
    <w:p w:rsidR="008A62CB" w:rsidRPr="00DF2426" w:rsidRDefault="004F4D78" w:rsidP="00A210E5">
      <w:pPr>
        <w:rPr>
          <w:rFonts w:ascii="Times New Roman" w:hAnsi="Times New Roman" w:cs="Times New Roman"/>
          <w:lang w:val="fr-FR"/>
          <w:rPrChange w:id="690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691" w:author="hp" w:date="2025-05-26T11:36:00Z">
            <w:rPr>
              <w:lang w:val="fr-FR"/>
            </w:rPr>
          </w:rPrChange>
        </w:rPr>
        <w:t>Voilà</w:t>
      </w:r>
      <w:r w:rsidR="008A62CB" w:rsidRPr="00DF2426">
        <w:rPr>
          <w:rFonts w:ascii="Times New Roman" w:hAnsi="Times New Roman" w:cs="Times New Roman"/>
          <w:lang w:val="fr-FR"/>
          <w:rPrChange w:id="692" w:author="hp" w:date="2025-05-26T11:36:00Z">
            <w:rPr>
              <w:lang w:val="fr-FR"/>
            </w:rPr>
          </w:rPrChange>
        </w:rPr>
        <w:t xml:space="preserve"> la photo SECRET</w:t>
      </w:r>
      <w:r w:rsidR="008A62CB" w:rsidRPr="00DF2426">
        <w:rPr>
          <w:rFonts w:ascii="Times New Roman" w:hAnsi="Times New Roman" w:cs="Times New Roman"/>
          <w:noProof/>
          <w:rPrChange w:id="693" w:author="hp" w:date="2025-05-26T11:36:00Z">
            <w:rPr>
              <w:noProof/>
            </w:rPr>
          </w:rPrChange>
        </w:rPr>
        <w:drawing>
          <wp:inline distT="0" distB="0" distL="0" distR="0" wp14:anchorId="241B0124" wp14:editId="72B2C7A6">
            <wp:extent cx="5972810" cy="1883664"/>
            <wp:effectExtent l="0" t="0" r="0" b="254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6131" cy="189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2CB" w:rsidRPr="00DF2426" w:rsidRDefault="008A62CB" w:rsidP="00A210E5">
      <w:pPr>
        <w:rPr>
          <w:rFonts w:ascii="Times New Roman" w:hAnsi="Times New Roman" w:cs="Times New Roman"/>
          <w:lang w:val="fr-FR"/>
          <w:rPrChange w:id="694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695" w:author="hp" w:date="2025-05-26T11:36:00Z">
            <w:rPr>
              <w:lang w:val="fr-FR"/>
            </w:rPr>
          </w:rPrChange>
        </w:rPr>
        <w:t xml:space="preserve">Et cliquer sur ouvrir </w:t>
      </w:r>
      <w:r w:rsidR="004F4D78" w:rsidRPr="00DF2426">
        <w:rPr>
          <w:rFonts w:ascii="Times New Roman" w:hAnsi="Times New Roman" w:cs="Times New Roman"/>
          <w:lang w:val="fr-FR"/>
          <w:rPrChange w:id="696" w:author="hp" w:date="2025-05-26T11:36:00Z">
            <w:rPr>
              <w:lang w:val="fr-FR"/>
            </w:rPr>
          </w:rPrChange>
        </w:rPr>
        <w:t>comme</w:t>
      </w:r>
      <w:r w:rsidRPr="00DF2426">
        <w:rPr>
          <w:rFonts w:ascii="Times New Roman" w:hAnsi="Times New Roman" w:cs="Times New Roman"/>
          <w:lang w:val="fr-FR"/>
          <w:rPrChange w:id="697" w:author="hp" w:date="2025-05-26T11:36:00Z">
            <w:rPr>
              <w:lang w:val="fr-FR"/>
            </w:rPr>
          </w:rPrChange>
        </w:rPr>
        <w:t xml:space="preserve"> d’hab :</w:t>
      </w:r>
    </w:p>
    <w:p w:rsidR="008A62CB" w:rsidRPr="00DF2426" w:rsidRDefault="008A62CB" w:rsidP="00A210E5">
      <w:pPr>
        <w:rPr>
          <w:rFonts w:ascii="Times New Roman" w:hAnsi="Times New Roman" w:cs="Times New Roman"/>
          <w:lang w:val="fr-FR"/>
          <w:rPrChange w:id="698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699" w:author="hp" w:date="2025-05-26T11:36:00Z">
            <w:rPr>
              <w:lang w:val="fr-FR"/>
            </w:rPr>
          </w:rPrChange>
        </w:rPr>
        <w:tab/>
      </w:r>
      <w:r w:rsidRPr="00DF2426">
        <w:rPr>
          <w:rFonts w:ascii="Times New Roman" w:hAnsi="Times New Roman" w:cs="Times New Roman"/>
          <w:noProof/>
          <w:rPrChange w:id="700" w:author="hp" w:date="2025-05-26T11:36:00Z">
            <w:rPr>
              <w:noProof/>
            </w:rPr>
          </w:rPrChange>
        </w:rPr>
        <w:drawing>
          <wp:inline distT="0" distB="0" distL="0" distR="0" wp14:anchorId="763CC4AD" wp14:editId="002D8308">
            <wp:extent cx="1933575" cy="969264"/>
            <wp:effectExtent l="0" t="0" r="0" b="254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8463" cy="97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2CB" w:rsidRPr="00DF2426" w:rsidRDefault="008A62CB" w:rsidP="00A210E5">
      <w:pPr>
        <w:rPr>
          <w:rFonts w:ascii="Times New Roman" w:hAnsi="Times New Roman" w:cs="Times New Roman"/>
          <w:lang w:val="fr-FR"/>
          <w:rPrChange w:id="701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702" w:author="hp" w:date="2025-05-26T11:36:00Z">
            <w:rPr>
              <w:lang w:val="fr-FR"/>
            </w:rPr>
          </w:rPrChange>
        </w:rPr>
        <w:t xml:space="preserve">Et </w:t>
      </w:r>
      <w:r w:rsidR="004F4D78" w:rsidRPr="00DF2426">
        <w:rPr>
          <w:rFonts w:ascii="Times New Roman" w:hAnsi="Times New Roman" w:cs="Times New Roman"/>
          <w:lang w:val="fr-FR"/>
          <w:rPrChange w:id="703" w:author="hp" w:date="2025-05-26T11:36:00Z">
            <w:rPr>
              <w:lang w:val="fr-FR"/>
            </w:rPr>
          </w:rPrChange>
        </w:rPr>
        <w:t>Voilà</w:t>
      </w:r>
      <w:r w:rsidRPr="00DF2426">
        <w:rPr>
          <w:rFonts w:ascii="Times New Roman" w:hAnsi="Times New Roman" w:cs="Times New Roman"/>
          <w:lang w:val="fr-FR"/>
          <w:rPrChange w:id="704" w:author="hp" w:date="2025-05-26T11:36:00Z">
            <w:rPr>
              <w:lang w:val="fr-FR"/>
            </w:rPr>
          </w:rPrChange>
        </w:rPr>
        <w:t xml:space="preserve"> on te montre le message qui était dans cette image !</w:t>
      </w:r>
    </w:p>
    <w:p w:rsidR="00860A91" w:rsidRPr="00DF2426" w:rsidRDefault="00860A91" w:rsidP="00A210E5">
      <w:pPr>
        <w:rPr>
          <w:rFonts w:ascii="Times New Roman" w:hAnsi="Times New Roman" w:cs="Times New Roman"/>
          <w:b/>
          <w:lang w:val="fr-FR"/>
          <w:rPrChange w:id="705" w:author="hp" w:date="2025-05-26T11:36:00Z">
            <w:rPr>
              <w:b/>
              <w:lang w:val="fr-FR"/>
            </w:rPr>
          </w:rPrChange>
        </w:rPr>
      </w:pPr>
    </w:p>
    <w:p w:rsidR="00F87B93" w:rsidRPr="00DF2426" w:rsidRDefault="00F87B93" w:rsidP="00A210E5">
      <w:pPr>
        <w:rPr>
          <w:rFonts w:ascii="Times New Roman" w:hAnsi="Times New Roman" w:cs="Times New Roman"/>
          <w:lang w:val="fr-FR"/>
          <w:rPrChange w:id="706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707" w:author="hp" w:date="2025-05-26T11:36:00Z">
            <w:rPr>
              <w:lang w:val="fr-FR"/>
            </w:rPr>
          </w:rPrChange>
        </w:rPr>
        <w:t>6.</w:t>
      </w:r>
      <w:r w:rsidRPr="00DF2426">
        <w:rPr>
          <w:rFonts w:ascii="Times New Roman" w:hAnsi="Times New Roman" w:cs="Times New Roman"/>
          <w:b/>
          <w:lang w:val="fr-FR"/>
          <w:rPrChange w:id="708" w:author="hp" w:date="2025-05-26T11:36:00Z">
            <w:rPr>
              <w:b/>
              <w:lang w:val="fr-FR"/>
            </w:rPr>
          </w:rPrChange>
        </w:rPr>
        <w:t xml:space="preserve">Moving </w:t>
      </w:r>
      <w:proofErr w:type="spellStart"/>
      <w:r w:rsidR="004F4D78" w:rsidRPr="00DF2426">
        <w:rPr>
          <w:rFonts w:ascii="Times New Roman" w:hAnsi="Times New Roman" w:cs="Times New Roman"/>
          <w:b/>
          <w:lang w:val="fr-FR"/>
          <w:rPrChange w:id="709" w:author="hp" w:date="2025-05-26T11:36:00Z">
            <w:rPr>
              <w:b/>
              <w:lang w:val="fr-FR"/>
            </w:rPr>
          </w:rPrChange>
        </w:rPr>
        <w:t>text</w:t>
      </w:r>
      <w:proofErr w:type="spellEnd"/>
    </w:p>
    <w:p w:rsidR="00F87B93" w:rsidRPr="00DF2426" w:rsidRDefault="00F87B93" w:rsidP="00A210E5">
      <w:pPr>
        <w:rPr>
          <w:rFonts w:ascii="Times New Roman" w:hAnsi="Times New Roman" w:cs="Times New Roman"/>
          <w:lang w:val="fr-FR"/>
          <w:rPrChange w:id="710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711" w:author="hp" w:date="2025-05-26T11:36:00Z">
            <w:rPr>
              <w:lang w:val="fr-FR"/>
            </w:rPr>
          </w:rPrChange>
        </w:rPr>
        <w:tab/>
      </w:r>
      <w:r w:rsidRPr="00DF2426">
        <w:rPr>
          <w:rFonts w:ascii="Times New Roman" w:hAnsi="Times New Roman" w:cs="Times New Roman"/>
          <w:noProof/>
          <w:rPrChange w:id="712" w:author="hp" w:date="2025-05-26T11:36:00Z">
            <w:rPr>
              <w:noProof/>
            </w:rPr>
          </w:rPrChange>
        </w:rPr>
        <w:drawing>
          <wp:inline distT="0" distB="0" distL="0" distR="0" wp14:anchorId="7728BFFE" wp14:editId="3327426F">
            <wp:extent cx="3571874" cy="493776"/>
            <wp:effectExtent l="0" t="0" r="0" b="190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3211" cy="50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2CB" w:rsidRPr="00DF2426" w:rsidRDefault="004F4D78" w:rsidP="00A210E5">
      <w:pPr>
        <w:rPr>
          <w:rFonts w:ascii="Times New Roman" w:hAnsi="Times New Roman" w:cs="Times New Roman"/>
          <w:lang w:val="fr-FR"/>
          <w:rPrChange w:id="713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714" w:author="hp" w:date="2025-05-26T11:36:00Z">
            <w:rPr>
              <w:lang w:val="fr-FR"/>
            </w:rPr>
          </w:rPrChange>
        </w:rPr>
        <w:t>Quoi</w:t>
      </w:r>
      <w:r w:rsidR="008A62CB" w:rsidRPr="00DF2426">
        <w:rPr>
          <w:rFonts w:ascii="Times New Roman" w:hAnsi="Times New Roman" w:cs="Times New Roman"/>
          <w:lang w:val="fr-FR"/>
          <w:rPrChange w:id="715" w:author="hp" w:date="2025-05-26T11:36:00Z">
            <w:rPr>
              <w:lang w:val="fr-FR"/>
            </w:rPr>
          </w:rPrChange>
        </w:rPr>
        <w:t xml:space="preserve"> de neuf ici c’est juste comme un logo des </w:t>
      </w:r>
      <w:r w:rsidRPr="00DF2426">
        <w:rPr>
          <w:rFonts w:ascii="Times New Roman" w:hAnsi="Times New Roman" w:cs="Times New Roman"/>
          <w:lang w:val="fr-FR"/>
          <w:rPrChange w:id="716" w:author="hp" w:date="2025-05-26T11:36:00Z">
            <w:rPr>
              <w:lang w:val="fr-FR"/>
            </w:rPr>
          </w:rPrChange>
        </w:rPr>
        <w:t>développeurs</w:t>
      </w:r>
      <w:r w:rsidR="008A62CB" w:rsidRPr="00DF2426">
        <w:rPr>
          <w:rFonts w:ascii="Times New Roman" w:hAnsi="Times New Roman" w:cs="Times New Roman"/>
          <w:lang w:val="fr-FR"/>
          <w:rPrChange w:id="717" w:author="hp" w:date="2025-05-26T11:36:00Z">
            <w:rPr>
              <w:lang w:val="fr-FR"/>
            </w:rPr>
          </w:rPrChange>
        </w:rPr>
        <w:t> !</w:t>
      </w:r>
    </w:p>
    <w:p w:rsidR="008A62CB" w:rsidRPr="00DF2426" w:rsidRDefault="008A62CB" w:rsidP="008A62CB">
      <w:pPr>
        <w:tabs>
          <w:tab w:val="left" w:pos="950"/>
        </w:tabs>
        <w:rPr>
          <w:rFonts w:ascii="Times New Roman" w:hAnsi="Times New Roman" w:cs="Times New Roman"/>
          <w:lang w:val="fr-FR"/>
          <w:rPrChange w:id="718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719" w:author="hp" w:date="2025-05-26T11:36:00Z">
            <w:rPr>
              <w:lang w:val="fr-FR"/>
            </w:rPr>
          </w:rPrChange>
        </w:rPr>
        <w:tab/>
      </w:r>
    </w:p>
    <w:p w:rsidR="008A62CB" w:rsidRPr="00DF2426" w:rsidRDefault="008A62CB" w:rsidP="008A62CB">
      <w:pPr>
        <w:pStyle w:val="Titre1"/>
        <w:rPr>
          <w:rFonts w:ascii="Times New Roman" w:hAnsi="Times New Roman" w:cs="Times New Roman"/>
          <w:lang w:val="fr-FR"/>
          <w:rPrChange w:id="720" w:author="hp" w:date="2025-05-26T11:36:00Z">
            <w:rPr>
              <w:lang w:val="fr-FR"/>
            </w:rPr>
          </w:rPrChange>
        </w:rPr>
      </w:pPr>
    </w:p>
    <w:p w:rsidR="008A62CB" w:rsidRPr="00DF2426" w:rsidRDefault="008A62CB" w:rsidP="009D2E5A">
      <w:pPr>
        <w:pStyle w:val="Titre1"/>
        <w:jc w:val="center"/>
        <w:rPr>
          <w:rFonts w:ascii="Times New Roman" w:hAnsi="Times New Roman" w:cs="Times New Roman"/>
          <w:lang w:val="fr-FR"/>
          <w:rPrChange w:id="721" w:author="hp" w:date="2025-05-26T11:36:00Z">
            <w:rPr>
              <w:lang w:val="fr-FR"/>
            </w:rPr>
          </w:rPrChange>
        </w:rPr>
      </w:pPr>
      <w:bookmarkStart w:id="722" w:name="_Toc198997344"/>
      <w:r w:rsidRPr="00DF2426">
        <w:rPr>
          <w:rFonts w:ascii="Times New Roman" w:hAnsi="Times New Roman" w:cs="Times New Roman"/>
          <w:lang w:val="fr-FR"/>
          <w:rPrChange w:id="723" w:author="hp" w:date="2025-05-26T11:36:00Z">
            <w:rPr>
              <w:lang w:val="fr-FR"/>
            </w:rPr>
          </w:rPrChange>
        </w:rPr>
        <w:t>CONCLUSION</w:t>
      </w:r>
      <w:bookmarkEnd w:id="722"/>
    </w:p>
    <w:p w:rsidR="008A62CB" w:rsidRPr="00DF2426" w:rsidRDefault="008A62CB" w:rsidP="00A210E5">
      <w:pPr>
        <w:rPr>
          <w:rFonts w:ascii="Times New Roman" w:hAnsi="Times New Roman" w:cs="Times New Roman"/>
          <w:lang w:val="fr-FR"/>
          <w:rPrChange w:id="724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725" w:author="hp" w:date="2025-05-26T11:36:00Z">
            <w:rPr>
              <w:lang w:val="fr-FR"/>
            </w:rPr>
          </w:rPrChange>
        </w:rPr>
        <w:t xml:space="preserve">La </w:t>
      </w:r>
      <w:r w:rsidR="004F4D78" w:rsidRPr="00DF2426">
        <w:rPr>
          <w:rFonts w:ascii="Times New Roman" w:hAnsi="Times New Roman" w:cs="Times New Roman"/>
          <w:lang w:val="fr-FR"/>
          <w:rPrChange w:id="726" w:author="hp" w:date="2025-05-26T11:36:00Z">
            <w:rPr>
              <w:lang w:val="fr-FR"/>
            </w:rPr>
          </w:rPrChange>
        </w:rPr>
        <w:t>sténographie</w:t>
      </w:r>
      <w:r w:rsidRPr="00DF2426">
        <w:rPr>
          <w:rFonts w:ascii="Times New Roman" w:hAnsi="Times New Roman" w:cs="Times New Roman"/>
          <w:lang w:val="fr-FR"/>
          <w:rPrChange w:id="727" w:author="hp" w:date="2025-05-26T11:36:00Z">
            <w:rPr>
              <w:lang w:val="fr-FR"/>
            </w:rPr>
          </w:rPrChange>
        </w:rPr>
        <w:t xml:space="preserve"> est bien plus qu'une simple technique de dissimulation—c'est une arme stratégique dans le monde de la </w:t>
      </w:r>
      <w:r w:rsidR="004F4D78" w:rsidRPr="00DF2426">
        <w:rPr>
          <w:rFonts w:ascii="Times New Roman" w:hAnsi="Times New Roman" w:cs="Times New Roman"/>
          <w:lang w:val="fr-FR"/>
          <w:rPrChange w:id="728" w:author="hp" w:date="2025-05-26T11:36:00Z">
            <w:rPr>
              <w:lang w:val="fr-FR"/>
            </w:rPr>
          </w:rPrChange>
        </w:rPr>
        <w:t>cyber sécurité</w:t>
      </w:r>
      <w:r w:rsidRPr="00DF2426">
        <w:rPr>
          <w:rFonts w:ascii="Times New Roman" w:hAnsi="Times New Roman" w:cs="Times New Roman"/>
          <w:lang w:val="fr-FR"/>
          <w:rPrChange w:id="729" w:author="hp" w:date="2025-05-26T11:36:00Z">
            <w:rPr>
              <w:lang w:val="fr-FR"/>
            </w:rPr>
          </w:rPrChange>
        </w:rPr>
        <w:t xml:space="preserve"> et de la protection des </w:t>
      </w:r>
      <w:r w:rsidR="004F4D78" w:rsidRPr="00DF2426">
        <w:rPr>
          <w:rFonts w:ascii="Times New Roman" w:hAnsi="Times New Roman" w:cs="Times New Roman"/>
          <w:lang w:val="fr-FR"/>
          <w:rPrChange w:id="730" w:author="hp" w:date="2025-05-26T11:36:00Z">
            <w:rPr>
              <w:lang w:val="fr-FR"/>
            </w:rPr>
          </w:rPrChange>
        </w:rPr>
        <w:t>données !</w:t>
      </w:r>
      <w:r w:rsidRPr="00DF2426">
        <w:rPr>
          <w:rFonts w:ascii="Times New Roman" w:hAnsi="Times New Roman" w:cs="Times New Roman"/>
          <w:lang w:val="fr-FR"/>
          <w:rPrChange w:id="731" w:author="hp" w:date="2025-05-26T11:36:00Z">
            <w:rPr>
              <w:lang w:val="fr-FR"/>
            </w:rPr>
          </w:rPrChange>
        </w:rPr>
        <w:t xml:space="preserve"> Elle offre une solution discrète et puissante pour sécuriser les communications et préserver l'intégrité des informations sensibles.</w:t>
      </w:r>
    </w:p>
    <w:p w:rsidR="008A62CB" w:rsidRPr="00DF2426" w:rsidRDefault="008A62CB" w:rsidP="00A210E5">
      <w:pPr>
        <w:rPr>
          <w:rFonts w:ascii="Times New Roman" w:hAnsi="Times New Roman" w:cs="Times New Roman"/>
          <w:lang w:val="fr-FR"/>
          <w:rPrChange w:id="732" w:author="hp" w:date="2025-05-26T11:36:00Z">
            <w:rPr>
              <w:lang w:val="fr-FR"/>
            </w:rPr>
          </w:rPrChange>
        </w:rPr>
      </w:pPr>
    </w:p>
    <w:p w:rsidR="008A62CB" w:rsidRPr="00DF2426" w:rsidRDefault="008A62CB" w:rsidP="008A62CB">
      <w:pPr>
        <w:rPr>
          <w:rFonts w:ascii="Times New Roman" w:hAnsi="Times New Roman" w:cs="Times New Roman"/>
          <w:lang w:val="fr-FR"/>
          <w:rPrChange w:id="733" w:author="hp" w:date="2025-05-26T11:36:00Z">
            <w:rPr>
              <w:lang w:val="fr-FR"/>
            </w:rPr>
          </w:rPrChange>
        </w:rPr>
      </w:pPr>
      <w:r w:rsidRPr="00DF2426">
        <w:rPr>
          <w:rFonts w:ascii="Times New Roman" w:hAnsi="Times New Roman" w:cs="Times New Roman"/>
          <w:lang w:val="fr-FR"/>
          <w:rPrChange w:id="734" w:author="hp" w:date="2025-05-26T11:36:00Z">
            <w:rPr>
              <w:lang w:val="fr-FR"/>
            </w:rPr>
          </w:rPrChange>
        </w:rPr>
        <w:t xml:space="preserve">Dans un monde où les menaces numériques sont omniprésentes, la </w:t>
      </w:r>
      <w:r w:rsidR="004F4D78" w:rsidRPr="00DF2426">
        <w:rPr>
          <w:rFonts w:ascii="Times New Roman" w:hAnsi="Times New Roman" w:cs="Times New Roman"/>
          <w:lang w:val="fr-FR"/>
          <w:rPrChange w:id="735" w:author="hp" w:date="2025-05-26T11:36:00Z">
            <w:rPr>
              <w:lang w:val="fr-FR"/>
            </w:rPr>
          </w:rPrChange>
        </w:rPr>
        <w:t>sténographie</w:t>
      </w:r>
      <w:r w:rsidRPr="00DF2426">
        <w:rPr>
          <w:rFonts w:ascii="Times New Roman" w:hAnsi="Times New Roman" w:cs="Times New Roman"/>
          <w:lang w:val="fr-FR"/>
          <w:rPrChange w:id="736" w:author="hp" w:date="2025-05-26T11:36:00Z">
            <w:rPr>
              <w:lang w:val="fr-FR"/>
            </w:rPr>
          </w:rPrChange>
        </w:rPr>
        <w:t xml:space="preserve"> reste un outil crucial pour assurer une sécurité au-delà du cryptage classique. Mais comme toute technologie, elle doit être utilisée avec prudence et </w:t>
      </w:r>
      <w:r w:rsidR="004F4D78" w:rsidRPr="00DF2426">
        <w:rPr>
          <w:rFonts w:ascii="Times New Roman" w:hAnsi="Times New Roman" w:cs="Times New Roman"/>
          <w:lang w:val="fr-FR"/>
          <w:rPrChange w:id="737" w:author="hp" w:date="2025-05-26T11:36:00Z">
            <w:rPr>
              <w:lang w:val="fr-FR"/>
            </w:rPr>
          </w:rPrChange>
        </w:rPr>
        <w:t>responsabilité !</w:t>
      </w:r>
    </w:p>
    <w:p w:rsidR="008A62CB" w:rsidRPr="00DF2426" w:rsidRDefault="008A62CB" w:rsidP="008A62CB">
      <w:pPr>
        <w:rPr>
          <w:rFonts w:ascii="Times New Roman" w:hAnsi="Times New Roman" w:cs="Times New Roman"/>
          <w:lang w:val="fr-FR"/>
          <w:rPrChange w:id="738" w:author="hp" w:date="2025-05-26T11:36:00Z">
            <w:rPr>
              <w:lang w:val="fr-FR"/>
            </w:rPr>
          </w:rPrChange>
        </w:rPr>
      </w:pPr>
    </w:p>
    <w:p w:rsidR="008A62CB" w:rsidRPr="00DF2426" w:rsidRDefault="008A62CB" w:rsidP="008A62CB">
      <w:pPr>
        <w:rPr>
          <w:rFonts w:ascii="Times New Roman" w:hAnsi="Times New Roman" w:cs="Times New Roman"/>
          <w:lang w:val="fr-FR"/>
          <w:rPrChange w:id="739" w:author="hp" w:date="2025-05-26T11:36:00Z">
            <w:rPr>
              <w:lang w:val="fr-FR"/>
            </w:rPr>
          </w:rPrChange>
        </w:rPr>
      </w:pPr>
    </w:p>
    <w:p w:rsidR="008A62CB" w:rsidRPr="00DF2426" w:rsidRDefault="008A62CB" w:rsidP="008A62CB">
      <w:pPr>
        <w:rPr>
          <w:rFonts w:ascii="Times New Roman" w:hAnsi="Times New Roman" w:cs="Times New Roman"/>
          <w:lang w:val="fr-FR"/>
          <w:rPrChange w:id="740" w:author="hp" w:date="2025-05-26T11:36:00Z">
            <w:rPr>
              <w:lang w:val="fr-FR"/>
            </w:rPr>
          </w:rPrChange>
        </w:rPr>
      </w:pPr>
    </w:p>
    <w:p w:rsidR="008A62CB" w:rsidRPr="00DF2426" w:rsidRDefault="008A62CB" w:rsidP="008A62CB">
      <w:pPr>
        <w:rPr>
          <w:rFonts w:ascii="Times New Roman" w:hAnsi="Times New Roman" w:cs="Times New Roman"/>
          <w:lang w:val="fr-FR"/>
          <w:rPrChange w:id="741" w:author="hp" w:date="2025-05-26T11:36:00Z">
            <w:rPr>
              <w:lang w:val="fr-FR"/>
            </w:rPr>
          </w:rPrChange>
        </w:rPr>
      </w:pPr>
    </w:p>
    <w:p w:rsidR="008A62CB" w:rsidRPr="00DF2426" w:rsidRDefault="008A62CB" w:rsidP="008A62CB">
      <w:pPr>
        <w:rPr>
          <w:rFonts w:ascii="Times New Roman" w:hAnsi="Times New Roman" w:cs="Times New Roman"/>
          <w:lang w:val="fr-FR"/>
          <w:rPrChange w:id="742" w:author="hp" w:date="2025-05-26T11:36:00Z">
            <w:rPr>
              <w:lang w:val="fr-FR"/>
            </w:rPr>
          </w:rPrChange>
        </w:rPr>
      </w:pPr>
    </w:p>
    <w:p w:rsidR="008A62CB" w:rsidRPr="00DF2426" w:rsidRDefault="008A62CB" w:rsidP="008A62CB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  <w:rPrChange w:id="743" w:author="hp" w:date="2025-05-26T11:36:00Z">
            <w:rPr>
              <w:b/>
              <w:sz w:val="28"/>
              <w:szCs w:val="28"/>
              <w:lang w:val="fr-FR"/>
            </w:rPr>
          </w:rPrChange>
        </w:rPr>
      </w:pPr>
      <w:r w:rsidRPr="00DF2426">
        <w:rPr>
          <w:rFonts w:ascii="Times New Roman" w:hAnsi="Times New Roman" w:cs="Times New Roman"/>
          <w:b/>
          <w:sz w:val="28"/>
          <w:szCs w:val="28"/>
          <w:lang w:val="fr-FR"/>
          <w:rPrChange w:id="744" w:author="hp" w:date="2025-05-26T11:36:00Z">
            <w:rPr>
              <w:b/>
              <w:sz w:val="28"/>
              <w:szCs w:val="28"/>
              <w:lang w:val="fr-FR"/>
            </w:rPr>
          </w:rPrChange>
        </w:rPr>
        <w:t>MERCI pour l’attention </w:t>
      </w:r>
      <w:r w:rsidRPr="00DF242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  <w:szCs w:val="28"/>
          <w:rPrChange w:id="745" w:author="hp" w:date="2025-05-26T11:36:00Z">
            <w:rPr>
              <mc:AlternateContent>
                <mc:Choice Requires="w16se"/>
                <mc:Fallback>
                  <w:rFonts w:ascii="Segoe UI Emoji" w:eastAsia="Segoe UI Emoji" w:hAnsi="Segoe UI Emoji" w:cs="Segoe UI Emoji"/>
                </mc:Fallback>
              </mc:AlternateContent>
              <w:b/>
              <w:sz w:val="28"/>
              <w:szCs w:val="28"/>
            </w:rPr>
          </w:rPrChange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  <w:r w:rsidRPr="00DF2426">
        <w:rPr>
          <w:rFonts w:ascii="Times New Roman" w:hAnsi="Times New Roman" w:cs="Times New Roman"/>
          <w:b/>
          <w:sz w:val="28"/>
          <w:szCs w:val="28"/>
          <w:lang w:val="fr-FR"/>
          <w:rPrChange w:id="746" w:author="hp" w:date="2025-05-26T11:36:00Z">
            <w:rPr>
              <w:b/>
              <w:sz w:val="28"/>
              <w:szCs w:val="28"/>
              <w:lang w:val="fr-FR"/>
            </w:rPr>
          </w:rPrChange>
        </w:rPr>
        <w:t>!</w:t>
      </w:r>
    </w:p>
    <w:sectPr w:rsidR="008A62CB" w:rsidRPr="00DF242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1631A"/>
    <w:multiLevelType w:val="hybridMultilevel"/>
    <w:tmpl w:val="D276A8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Windows Live" w15:userId="fd2a8c3c187ddd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62"/>
    <w:rsid w:val="0038577B"/>
    <w:rsid w:val="0039759B"/>
    <w:rsid w:val="004F4D78"/>
    <w:rsid w:val="00521A9B"/>
    <w:rsid w:val="00535DAB"/>
    <w:rsid w:val="00537179"/>
    <w:rsid w:val="005C6134"/>
    <w:rsid w:val="006466E7"/>
    <w:rsid w:val="006A41E4"/>
    <w:rsid w:val="00780290"/>
    <w:rsid w:val="007B4EC2"/>
    <w:rsid w:val="00860A91"/>
    <w:rsid w:val="008A62CB"/>
    <w:rsid w:val="008C6F13"/>
    <w:rsid w:val="009D2E5A"/>
    <w:rsid w:val="00A209C4"/>
    <w:rsid w:val="00A210E5"/>
    <w:rsid w:val="00BF03ED"/>
    <w:rsid w:val="00D4603A"/>
    <w:rsid w:val="00DF2426"/>
    <w:rsid w:val="00F22362"/>
    <w:rsid w:val="00F8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2261"/>
  <w15:chartTrackingRefBased/>
  <w15:docId w15:val="{4A0066C3-0D94-4F28-9388-925A4979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3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35DAB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535DAB"/>
    <w:pPr>
      <w:spacing w:after="100"/>
      <w:ind w:left="220"/>
    </w:pPr>
    <w:rPr>
      <w:rFonts w:eastAsiaTheme="minorEastAsia" w:cs="Times New Roman"/>
    </w:rPr>
  </w:style>
  <w:style w:type="paragraph" w:styleId="TM1">
    <w:name w:val="toc 1"/>
    <w:basedOn w:val="Normal"/>
    <w:next w:val="Normal"/>
    <w:autoRedefine/>
    <w:uiPriority w:val="39"/>
    <w:unhideWhenUsed/>
    <w:rsid w:val="00535DAB"/>
    <w:pPr>
      <w:spacing w:after="100"/>
    </w:pPr>
    <w:rPr>
      <w:rFonts w:eastAsiaTheme="minorEastAsia" w:cs="Times New Roman"/>
    </w:rPr>
  </w:style>
  <w:style w:type="paragraph" w:styleId="TM3">
    <w:name w:val="toc 3"/>
    <w:basedOn w:val="Normal"/>
    <w:next w:val="Normal"/>
    <w:autoRedefine/>
    <w:uiPriority w:val="39"/>
    <w:unhideWhenUsed/>
    <w:rsid w:val="00535DAB"/>
    <w:pPr>
      <w:spacing w:after="100"/>
      <w:ind w:left="440"/>
    </w:pPr>
    <w:rPr>
      <w:rFonts w:eastAsiaTheme="minorEastAsia" w:cs="Times New Roman"/>
    </w:rPr>
  </w:style>
  <w:style w:type="character" w:styleId="Lienhypertexte">
    <w:name w:val="Hyperlink"/>
    <w:basedOn w:val="Policepardfaut"/>
    <w:uiPriority w:val="99"/>
    <w:unhideWhenUsed/>
    <w:rsid w:val="009D2E5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F2426"/>
    <w:pPr>
      <w:spacing w:line="256" w:lineRule="auto"/>
      <w:ind w:left="720"/>
      <w:contextualSpacing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5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3F9AE-1717-48D8-AC65-27C1A1851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13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2025-05-24T12:21:00Z</dcterms:created>
  <dcterms:modified xsi:type="dcterms:W3CDTF">2025-05-26T11:52:00Z</dcterms:modified>
</cp:coreProperties>
</file>